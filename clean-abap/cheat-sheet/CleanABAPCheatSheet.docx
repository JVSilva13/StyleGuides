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FD146D" w:rsidRPr="00C35751" w14:paraId="5064969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30D440B7" w14:textId="590F19BC" w:rsidR="00FD146D" w:rsidRPr="003C1097" w:rsidRDefault="00FD146D" w:rsidP="00227321">
            <w:pPr>
              <w:pStyle w:val="BlockHeader"/>
            </w:pPr>
            <w:proofErr w:type="spellStart"/>
            <w:r w:rsidRPr="003C1097">
              <w:t>Names</w:t>
            </w:r>
            <w:proofErr w:type="spellEnd"/>
          </w:p>
        </w:tc>
      </w:tr>
      <w:tr w:rsidR="00FD146D" w:rsidRPr="00C35751" w14:paraId="28AEC46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DF128C5" w14:textId="7596210B" w:rsidR="00FD146D" w:rsidRPr="00B019BE" w:rsidRDefault="00FD146D">
            <w:pPr>
              <w:rPr>
                <w:rFonts w:asciiTheme="majorHAnsi" w:hAnsiTheme="majorHAnsi" w:cstheme="majorHAnsi"/>
              </w:rPr>
            </w:pPr>
            <w:proofErr w:type="spellStart"/>
            <w:r w:rsidRPr="00B019BE">
              <w:rPr>
                <w:rFonts w:asciiTheme="majorHAnsi" w:hAnsiTheme="majorHAnsi" w:cstheme="majorHAnsi"/>
              </w:rPr>
              <w:t>Use</w:t>
            </w:r>
            <w:proofErr w:type="spellEnd"/>
            <w:r w:rsidRPr="00B019B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19BE">
              <w:rPr>
                <w:rFonts w:asciiTheme="majorHAnsi" w:hAnsiTheme="majorHAnsi" w:cstheme="majorHAnsi"/>
              </w:rPr>
              <w:t>descriptive</w:t>
            </w:r>
            <w:proofErr w:type="spellEnd"/>
            <w:r w:rsidRPr="00B019B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19BE">
              <w:rPr>
                <w:rFonts w:asciiTheme="majorHAnsi" w:hAnsiTheme="majorHAnsi" w:cstheme="majorHAnsi"/>
              </w:rPr>
              <w:t>names</w:t>
            </w:r>
            <w:proofErr w:type="spellEnd"/>
          </w:p>
        </w:tc>
      </w:tr>
      <w:tr w:rsidR="00FC3B47" w:rsidRPr="00897AB7" w14:paraId="5A73552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2E1C5EF" w14:textId="44DEEAD4" w:rsidR="00FC3B47" w:rsidRPr="00B019BE" w:rsidRDefault="00FC3B47" w:rsidP="001758CE">
            <w:pPr>
              <w:pStyle w:val="Explanation"/>
            </w:pPr>
            <w:proofErr w:type="spellStart"/>
            <w:r w:rsidRPr="003E3073">
              <w:rPr>
                <w:rFonts w:ascii="Consolas" w:hAnsi="Consolas"/>
                <w:sz w:val="14"/>
              </w:rPr>
              <w:t>max_wait_time_in_seconds</w:t>
            </w:r>
            <w:proofErr w:type="spellEnd"/>
            <w:r w:rsidRPr="00B019BE">
              <w:t xml:space="preserve">, </w:t>
            </w:r>
            <w:r w:rsidRPr="003748FE">
              <w:rPr>
                <w:rStyle w:val="CodeChar"/>
                <w:strike/>
              </w:rPr>
              <w:t>iso3166tab</w:t>
            </w:r>
            <w:r w:rsidRPr="00B019BE">
              <w:t>.</w:t>
            </w:r>
          </w:p>
        </w:tc>
      </w:tr>
      <w:tr w:rsidR="00FD146D" w:rsidRPr="00897AB7" w14:paraId="4E9D0C6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3B1650E" w14:textId="27D7368F" w:rsidR="00FD146D" w:rsidRPr="00B019BE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B019BE">
              <w:rPr>
                <w:rFonts w:asciiTheme="majorHAnsi" w:hAnsiTheme="majorHAnsi" w:cstheme="majorHAnsi"/>
                <w:lang w:val="en-US"/>
              </w:rPr>
              <w:t>Prefer solution domain and problem domain terms</w:t>
            </w:r>
          </w:p>
        </w:tc>
      </w:tr>
      <w:tr w:rsidR="00FD146D" w:rsidRPr="00897AB7" w14:paraId="683FF46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1711C029" w14:textId="77777777" w:rsidR="003748FE" w:rsidRDefault="00D30637" w:rsidP="00C91C7D">
            <w:pPr>
              <w:pStyle w:val="Explanation"/>
              <w:rPr>
                <w:rStyle w:val="CodeChar"/>
              </w:rPr>
            </w:pPr>
            <w:r w:rsidRPr="002430E2">
              <w:rPr>
                <w:shd w:val="clear" w:color="auto" w:fill="FFFFFF"/>
              </w:rPr>
              <w:t>Business layers</w:t>
            </w:r>
            <w:r w:rsidR="003748FE">
              <w:rPr>
                <w:shd w:val="clear" w:color="auto" w:fill="FFFFFF"/>
              </w:rPr>
              <w:t>:</w:t>
            </w:r>
            <w:r w:rsidRPr="002430E2">
              <w:rPr>
                <w:shd w:val="clear" w:color="auto" w:fill="FFFFFF"/>
              </w:rPr>
              <w:t xml:space="preserve"> </w:t>
            </w:r>
            <w:proofErr w:type="spellStart"/>
            <w:r w:rsidR="00F72046" w:rsidRPr="002430E2">
              <w:rPr>
                <w:rStyle w:val="CodeChar"/>
              </w:rPr>
              <w:t>acount</w:t>
            </w:r>
            <w:proofErr w:type="spellEnd"/>
            <w:r w:rsidR="00F72046" w:rsidRPr="002430E2">
              <w:rPr>
                <w:shd w:val="clear" w:color="auto" w:fill="FFFFFF"/>
              </w:rPr>
              <w:t xml:space="preserve">, </w:t>
            </w:r>
            <w:r w:rsidR="00F72046" w:rsidRPr="002430E2">
              <w:rPr>
                <w:rStyle w:val="CodeChar"/>
              </w:rPr>
              <w:t>ledger</w:t>
            </w:r>
          </w:p>
          <w:p w14:paraId="2E28A49D" w14:textId="52D9DFDB" w:rsidR="00FD146D" w:rsidRPr="002430E2" w:rsidRDefault="003748FE" w:rsidP="00C91C7D">
            <w:pPr>
              <w:pStyle w:val="Explanation"/>
            </w:pPr>
            <w:r>
              <w:rPr>
                <w:shd w:val="clear" w:color="auto" w:fill="FFFFFF"/>
              </w:rPr>
              <w:t>T</w:t>
            </w:r>
            <w:r w:rsidR="00F72046" w:rsidRPr="002430E2">
              <w:rPr>
                <w:shd w:val="clear" w:color="auto" w:fill="FFFFFF"/>
              </w:rPr>
              <w:t>echnical layers</w:t>
            </w:r>
            <w:r>
              <w:rPr>
                <w:shd w:val="clear" w:color="auto" w:fill="FFFFFF"/>
              </w:rPr>
              <w:t>:</w:t>
            </w:r>
            <w:r w:rsidR="00F72046" w:rsidRPr="002430E2">
              <w:rPr>
                <w:shd w:val="clear" w:color="auto" w:fill="FFFFFF"/>
              </w:rPr>
              <w:t xml:space="preserve"> </w:t>
            </w:r>
            <w:r w:rsidR="00F72046" w:rsidRPr="002430E2">
              <w:rPr>
                <w:rStyle w:val="CodeChar"/>
              </w:rPr>
              <w:t>queue</w:t>
            </w:r>
            <w:r w:rsidR="00F72046" w:rsidRPr="002430E2">
              <w:rPr>
                <w:shd w:val="clear" w:color="auto" w:fill="FFFFFF"/>
              </w:rPr>
              <w:t xml:space="preserve">, </w:t>
            </w:r>
            <w:r w:rsidR="00F72046" w:rsidRPr="002430E2">
              <w:rPr>
                <w:rStyle w:val="CodeChar"/>
              </w:rPr>
              <w:t>tree</w:t>
            </w:r>
          </w:p>
        </w:tc>
      </w:tr>
      <w:tr w:rsidR="00FD146D" w:rsidRPr="00C35751" w14:paraId="7B62838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9F16364" w14:textId="51E7CA87" w:rsidR="00FD146D" w:rsidRPr="002430E2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Use plural</w:t>
            </w:r>
          </w:p>
        </w:tc>
      </w:tr>
      <w:tr w:rsidR="00FD146D" w:rsidRPr="00897AB7" w14:paraId="2BB59AD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A8281AC" w14:textId="4B291433" w:rsidR="00FD146D" w:rsidRPr="002430E2" w:rsidRDefault="00FD146D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r w:rsidRPr="002430E2">
              <w:rPr>
                <w:rFonts w:asciiTheme="majorHAnsi" w:hAnsiTheme="majorHAnsi"/>
              </w:rPr>
              <w:t xml:space="preserve">E.g. </w:t>
            </w:r>
            <w:r w:rsidRPr="002430E2">
              <w:rPr>
                <w:rStyle w:val="CodeChar"/>
              </w:rPr>
              <w:t>countries</w:t>
            </w:r>
            <w:r w:rsidRPr="002430E2">
              <w:rPr>
                <w:rFonts w:asciiTheme="majorHAnsi" w:hAnsiTheme="majorHAnsi"/>
              </w:rPr>
              <w:t xml:space="preserve"> instead </w:t>
            </w:r>
            <w:r w:rsidRPr="002430E2">
              <w:rPr>
                <w:rStyle w:val="CodeChar"/>
              </w:rPr>
              <w:t>country</w:t>
            </w:r>
          </w:p>
        </w:tc>
      </w:tr>
      <w:tr w:rsidR="00FD146D" w:rsidRPr="00C35751" w14:paraId="40100D5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CA8A51" w14:textId="3E38BF6D" w:rsidR="00FD146D" w:rsidRPr="002430E2" w:rsidRDefault="00FD146D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Use pronounceable names</w:t>
            </w:r>
          </w:p>
        </w:tc>
      </w:tr>
      <w:tr w:rsidR="00FD146D" w:rsidRPr="00376611" w14:paraId="53F7940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24A875C1" w14:textId="0AF6ED4C" w:rsidR="00FD146D" w:rsidRPr="002430E2" w:rsidRDefault="003E3073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proofErr w:type="spellStart"/>
            <w:r w:rsidRPr="002430E2">
              <w:rPr>
                <w:rStyle w:val="CodeChar"/>
              </w:rPr>
              <w:t>detection_object</w:t>
            </w:r>
            <w:proofErr w:type="spellEnd"/>
            <w:r w:rsidR="003748FE">
              <w:rPr>
                <w:rFonts w:asciiTheme="majorHAnsi" w:hAnsiTheme="majorHAnsi"/>
              </w:rPr>
              <w:t xml:space="preserve">, </w:t>
            </w:r>
            <w:proofErr w:type="spellStart"/>
            <w:r w:rsidRPr="003748FE">
              <w:rPr>
                <w:rStyle w:val="CodeChar"/>
                <w:strike/>
              </w:rPr>
              <w:t>dobj</w:t>
            </w:r>
            <w:proofErr w:type="spellEnd"/>
          </w:p>
        </w:tc>
      </w:tr>
      <w:tr w:rsidR="00FD146D" w:rsidRPr="00C35751" w14:paraId="455A52D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CE184B2" w14:textId="530D2E46" w:rsidR="00FD146D" w:rsidRPr="002430E2" w:rsidRDefault="003E3073">
            <w:pPr>
              <w:rPr>
                <w:rFonts w:asciiTheme="majorHAnsi" w:hAnsiTheme="majorHAnsi" w:cstheme="majorHAnsi"/>
                <w:lang w:val="en-US"/>
              </w:rPr>
            </w:pPr>
            <w:r w:rsidRPr="002430E2">
              <w:rPr>
                <w:rFonts w:asciiTheme="majorHAnsi" w:hAnsiTheme="majorHAnsi" w:cstheme="majorHAnsi"/>
                <w:lang w:val="en-US"/>
              </w:rPr>
              <w:t>Avoid abbreviations</w:t>
            </w:r>
          </w:p>
        </w:tc>
      </w:tr>
      <w:tr w:rsidR="00FD146D" w:rsidRPr="00376611" w14:paraId="2227894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FB6E7C3" w14:textId="4E0BD2F8" w:rsidR="00FD146D" w:rsidRPr="002430E2" w:rsidRDefault="006633D7" w:rsidP="00AF4754">
            <w:pPr>
              <w:pStyle w:val="Explanation"/>
              <w:rPr>
                <w:sz w:val="20"/>
              </w:rPr>
            </w:pPr>
            <w:r>
              <w:rPr>
                <w:rStyle w:val="CodeChar"/>
              </w:rPr>
              <w:t>c</w:t>
            </w:r>
            <w:r w:rsidR="003E3073" w:rsidRPr="002430E2">
              <w:rPr>
                <w:rStyle w:val="CodeChar"/>
              </w:rPr>
              <w:t>ustomizing</w:t>
            </w:r>
            <w:r>
              <w:rPr>
                <w:rStyle w:val="CodeChar"/>
              </w:rPr>
              <w:t>,</w:t>
            </w:r>
            <w:r w:rsidR="003E3073" w:rsidRPr="002430E2">
              <w:t xml:space="preserve"> </w:t>
            </w:r>
            <w:proofErr w:type="spellStart"/>
            <w:r w:rsidR="003E3073" w:rsidRPr="006633D7">
              <w:rPr>
                <w:rStyle w:val="CodeChar"/>
                <w:strike/>
              </w:rPr>
              <w:t>cust</w:t>
            </w:r>
            <w:proofErr w:type="spellEnd"/>
          </w:p>
        </w:tc>
      </w:tr>
      <w:tr w:rsidR="00FD146D" w:rsidRPr="00C35751" w14:paraId="431BF80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30CBEFE" w14:textId="1EDE9712" w:rsidR="00FD146D" w:rsidRPr="00B019BE" w:rsidRDefault="00AF475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same abbreviations everywhere</w:t>
            </w:r>
          </w:p>
        </w:tc>
      </w:tr>
      <w:tr w:rsidR="00FD146D" w:rsidRPr="00376611" w14:paraId="09D1DD1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0A696A07" w14:textId="271BF958" w:rsidR="00FD146D" w:rsidRPr="00B019BE" w:rsidRDefault="00AF4754" w:rsidP="00AF4754">
            <w:pPr>
              <w:pStyle w:val="Explanation"/>
            </w:pPr>
            <w:proofErr w:type="spellStart"/>
            <w:r w:rsidRPr="00AF4754">
              <w:rPr>
                <w:rStyle w:val="CodeChar"/>
              </w:rPr>
              <w:t>dobjt</w:t>
            </w:r>
            <w:proofErr w:type="spellEnd"/>
            <w:r>
              <w:t xml:space="preserve">, </w:t>
            </w:r>
            <w:r w:rsidRPr="00376611">
              <w:rPr>
                <w:rStyle w:val="CodeChar"/>
                <w:strike/>
              </w:rPr>
              <w:t>dot</w:t>
            </w:r>
            <w:r w:rsidRPr="00376611">
              <w:rPr>
                <w:strike/>
              </w:rPr>
              <w:t xml:space="preserve">, </w:t>
            </w:r>
            <w:proofErr w:type="spellStart"/>
            <w:r w:rsidRPr="00376611">
              <w:rPr>
                <w:rStyle w:val="CodeChar"/>
                <w:strike/>
              </w:rPr>
              <w:t>dotype</w:t>
            </w:r>
            <w:proofErr w:type="spellEnd"/>
          </w:p>
        </w:tc>
      </w:tr>
      <w:tr w:rsidR="00AF4754" w:rsidRPr="00897AB7" w14:paraId="3DE42D6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F158B0" w14:textId="21D2BCBD" w:rsidR="00AF4754" w:rsidRPr="002D7F65" w:rsidRDefault="00AF4754" w:rsidP="00AF4754">
            <w:pPr>
              <w:rPr>
                <w:lang w:val="en-US"/>
              </w:rPr>
            </w:pPr>
            <w:r w:rsidRPr="002D7F65">
              <w:rPr>
                <w:lang w:val="en-US"/>
              </w:rPr>
              <w:t>Use nouns for classes and verbs for methods</w:t>
            </w:r>
          </w:p>
        </w:tc>
      </w:tr>
      <w:tr w:rsidR="00AF4754" w:rsidRPr="00376611" w14:paraId="6E4080C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71448F75" w14:textId="1B85043B" w:rsidR="00AF4754" w:rsidRDefault="00AF4754" w:rsidP="00AF4754">
            <w:pPr>
              <w:pStyle w:val="Explanation"/>
            </w:pPr>
            <w:r w:rsidRPr="00AF4754">
              <w:rPr>
                <w:rStyle w:val="CodeChar"/>
              </w:rPr>
              <w:t>account</w:t>
            </w:r>
            <w:r>
              <w:t xml:space="preserve">, </w:t>
            </w:r>
            <w:r w:rsidRPr="00AF4754">
              <w:rPr>
                <w:rStyle w:val="CodeChar"/>
              </w:rPr>
              <w:t>withdraw</w:t>
            </w:r>
            <w:r>
              <w:t xml:space="preserve">, </w:t>
            </w:r>
            <w:proofErr w:type="spellStart"/>
            <w:r w:rsidRPr="00AF4754">
              <w:rPr>
                <w:rStyle w:val="CodeChar"/>
              </w:rPr>
              <w:t>is_empty</w:t>
            </w:r>
            <w:proofErr w:type="spellEnd"/>
          </w:p>
        </w:tc>
      </w:tr>
      <w:tr w:rsidR="00231B4F" w:rsidRPr="00231B4F" w14:paraId="63BC529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33502E1" w14:textId="08619959" w:rsidR="00231B4F" w:rsidRDefault="00231B4F" w:rsidP="00231B4F">
            <w:proofErr w:type="spellStart"/>
            <w:r>
              <w:t>Avoid</w:t>
            </w:r>
            <w:proofErr w:type="spellEnd"/>
            <w:r>
              <w:t xml:space="preserve"> </w:t>
            </w:r>
            <w:proofErr w:type="spellStart"/>
            <w:r>
              <w:t>noise</w:t>
            </w:r>
            <w:proofErr w:type="spellEnd"/>
            <w:r>
              <w:t xml:space="preserve"> </w:t>
            </w:r>
            <w:proofErr w:type="spellStart"/>
            <w:r>
              <w:t>words</w:t>
            </w:r>
            <w:proofErr w:type="spellEnd"/>
          </w:p>
        </w:tc>
      </w:tr>
      <w:tr w:rsidR="00231B4F" w:rsidRPr="00376611" w14:paraId="54E7C88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6DBF09CC" w14:textId="5D1BD5BF" w:rsidR="00231B4F" w:rsidRPr="00376611" w:rsidRDefault="00231B4F" w:rsidP="00AF4754">
            <w:pPr>
              <w:pStyle w:val="Explanation"/>
              <w:rPr>
                <w:strike/>
              </w:rPr>
            </w:pPr>
            <w:r w:rsidRPr="00376611">
              <w:rPr>
                <w:rStyle w:val="CodeChar"/>
                <w:strike/>
              </w:rPr>
              <w:t>data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controller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object</w:t>
            </w:r>
          </w:p>
        </w:tc>
      </w:tr>
      <w:tr w:rsidR="00231B4F" w:rsidRPr="00897AB7" w14:paraId="7BC8200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E764F2B" w14:textId="15ADDA93" w:rsidR="00231B4F" w:rsidRPr="002D7F65" w:rsidRDefault="00231B4F" w:rsidP="00231B4F">
            <w:pPr>
              <w:rPr>
                <w:lang w:val="en-US"/>
              </w:rPr>
            </w:pPr>
            <w:r w:rsidRPr="002D7F65">
              <w:rPr>
                <w:lang w:val="en-US"/>
              </w:rPr>
              <w:t>Pick one word per concept</w:t>
            </w:r>
          </w:p>
        </w:tc>
      </w:tr>
      <w:tr w:rsidR="00231B4F" w:rsidRPr="00376611" w14:paraId="08B57E7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4FFBC4B0" w14:textId="4EEFB5BC" w:rsidR="00231B4F" w:rsidRDefault="00231B4F" w:rsidP="00AF4754">
            <w:pPr>
              <w:pStyle w:val="Explanation"/>
            </w:pPr>
            <w:r w:rsidRPr="00231B4F">
              <w:rPr>
                <w:rStyle w:val="CodeChar"/>
              </w:rPr>
              <w:t>read</w:t>
            </w:r>
            <w:r>
              <w:t xml:space="preserve">, </w:t>
            </w:r>
            <w:r w:rsidRPr="00376611">
              <w:rPr>
                <w:rStyle w:val="CodeChar"/>
                <w:strike/>
              </w:rPr>
              <w:t>retrieve</w:t>
            </w:r>
            <w:r w:rsidRPr="00376611">
              <w:rPr>
                <w:strike/>
              </w:rPr>
              <w:t xml:space="preserve">, </w:t>
            </w:r>
            <w:r w:rsidRPr="00376611">
              <w:rPr>
                <w:rStyle w:val="CodeChar"/>
                <w:strike/>
              </w:rPr>
              <w:t>query</w:t>
            </w:r>
          </w:p>
        </w:tc>
      </w:tr>
      <w:tr w:rsidR="00231B4F" w:rsidRPr="00897AB7" w14:paraId="4494C36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5D918B0" w14:textId="48978B02" w:rsidR="00231B4F" w:rsidRPr="002D7F65" w:rsidRDefault="00231B4F" w:rsidP="00231B4F">
            <w:pPr>
              <w:rPr>
                <w:lang w:val="en-US"/>
              </w:rPr>
            </w:pPr>
            <w:r w:rsidRPr="002D7F65">
              <w:rPr>
                <w:lang w:val="en-US"/>
              </w:rPr>
              <w:t>Use pattern names only if you mean them</w:t>
            </w:r>
          </w:p>
        </w:tc>
      </w:tr>
      <w:tr w:rsidR="00231B4F" w:rsidRPr="00897AB7" w14:paraId="2B787EF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477D42CD" w14:textId="745E74F9" w:rsidR="00231B4F" w:rsidRDefault="00231B4F" w:rsidP="00AF4754">
            <w:pPr>
              <w:pStyle w:val="Explanation"/>
            </w:pPr>
            <w:r>
              <w:t xml:space="preserve">E.g. </w:t>
            </w:r>
            <w:r w:rsidRPr="00231B4F">
              <w:rPr>
                <w:rStyle w:val="CodeChar"/>
              </w:rPr>
              <w:t>factory</w:t>
            </w:r>
            <w:r>
              <w:t xml:space="preserve">, </w:t>
            </w:r>
            <w:r w:rsidRPr="00231B4F">
              <w:rPr>
                <w:rStyle w:val="CodeChar"/>
              </w:rPr>
              <w:t>façade</w:t>
            </w:r>
            <w:r>
              <w:t xml:space="preserve">, </w:t>
            </w:r>
            <w:r w:rsidRPr="00231B4F">
              <w:rPr>
                <w:rStyle w:val="CodeChar"/>
              </w:rPr>
              <w:t>composite</w:t>
            </w:r>
          </w:p>
        </w:tc>
      </w:tr>
      <w:tr w:rsidR="00231B4F" w:rsidRPr="00897AB7" w14:paraId="59F1A37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FDC169" w14:textId="25AB5602" w:rsidR="00231B4F" w:rsidRPr="00A95B38" w:rsidRDefault="00231B4F" w:rsidP="00231B4F">
            <w:pPr>
              <w:rPr>
                <w:lang w:val="en-US"/>
              </w:rPr>
            </w:pPr>
            <w:r w:rsidRPr="00A95B38">
              <w:rPr>
                <w:lang w:val="en-US"/>
              </w:rPr>
              <w:t>Avoid encodings</w:t>
            </w:r>
            <w:r w:rsidR="00A95B38" w:rsidRPr="00A95B38">
              <w:rPr>
                <w:lang w:val="en-US"/>
              </w:rPr>
              <w:t>, esp. Hungarian not</w:t>
            </w:r>
            <w:r w:rsidR="00A95B38">
              <w:rPr>
                <w:lang w:val="en-US"/>
              </w:rPr>
              <w:t>ation and prefixes</w:t>
            </w:r>
          </w:p>
        </w:tc>
      </w:tr>
      <w:tr w:rsidR="00231B4F" w:rsidRPr="00897AB7" w14:paraId="16B9C08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43407FB" w14:textId="3B2307F1" w:rsidR="00376611" w:rsidRDefault="00A95B38" w:rsidP="00AF4754">
            <w:pPr>
              <w:pStyle w:val="Explanation"/>
            </w:pPr>
            <w:r w:rsidRPr="00A95B38">
              <w:rPr>
                <w:rStyle w:val="CodeChar"/>
              </w:rPr>
              <w:t>result = a + b</w:t>
            </w:r>
            <w:r>
              <w:t xml:space="preserve"> </w:t>
            </w:r>
          </w:p>
          <w:p w14:paraId="30D2815E" w14:textId="61C52BF4" w:rsidR="00231B4F" w:rsidRPr="00376611" w:rsidRDefault="00A95B38" w:rsidP="00AF4754">
            <w:pPr>
              <w:pStyle w:val="Explanation"/>
              <w:rPr>
                <w:strike/>
              </w:rPr>
            </w:pPr>
            <w:proofErr w:type="spellStart"/>
            <w:r w:rsidRPr="00376611">
              <w:rPr>
                <w:rStyle w:val="CodeChar"/>
                <w:strike/>
              </w:rPr>
              <w:t>rv_result</w:t>
            </w:r>
            <w:proofErr w:type="spellEnd"/>
            <w:r w:rsidRPr="00376611">
              <w:rPr>
                <w:rStyle w:val="CodeChar"/>
                <w:strike/>
              </w:rPr>
              <w:t xml:space="preserve"> = </w:t>
            </w:r>
            <w:proofErr w:type="spellStart"/>
            <w:r w:rsidRPr="00376611">
              <w:rPr>
                <w:rStyle w:val="CodeChar"/>
                <w:strike/>
              </w:rPr>
              <w:t>iv_a</w:t>
            </w:r>
            <w:proofErr w:type="spellEnd"/>
            <w:r w:rsidRPr="00376611">
              <w:rPr>
                <w:rStyle w:val="CodeChar"/>
                <w:strike/>
              </w:rPr>
              <w:t xml:space="preserve"> + </w:t>
            </w:r>
            <w:proofErr w:type="spellStart"/>
            <w:r w:rsidRPr="00376611">
              <w:rPr>
                <w:rStyle w:val="CodeChar"/>
                <w:strike/>
              </w:rPr>
              <w:t>iv_b</w:t>
            </w:r>
            <w:proofErr w:type="spellEnd"/>
          </w:p>
        </w:tc>
      </w:tr>
    </w:tbl>
    <w:p w14:paraId="52E4A209" w14:textId="3A7991F4" w:rsidR="00C35751" w:rsidRPr="00C35751" w:rsidRDefault="0061357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B78AA" wp14:editId="557EC631">
                <wp:simplePos x="0" y="0"/>
                <wp:positionH relativeFrom="margin">
                  <wp:posOffset>0</wp:posOffset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D4058" w14:textId="02F2C4A2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B78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42.25pt;width:170.35pt;height:27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" filled="f" stroked="f" strokeweight=".5pt">
                <v:textbox>
                  <w:txbxContent>
                    <w:p w14:paraId="019D4058" w14:textId="02F2C4A2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86DED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FA7DB" wp14:editId="09AF07A8">
                <wp:simplePos x="0" y="0"/>
                <wp:positionH relativeFrom="leftMargin">
                  <wp:posOffset>360045</wp:posOffset>
                </wp:positionH>
                <wp:positionV relativeFrom="page">
                  <wp:posOffset>540385</wp:posOffset>
                </wp:positionV>
                <wp:extent cx="6638400" cy="352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4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0421E" w14:textId="77D23D75" w:rsidR="00053DEC" w:rsidRPr="000B6BD7" w:rsidRDefault="00053DEC" w:rsidP="00E63CA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General + Comments + </w:t>
                            </w:r>
                            <w:proofErr w:type="spellStart"/>
                            <w:r w:rsidRPr="000B6BD7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Formatting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A7DB" id="Text Box 1" o:spid="_x0000_s1027" type="#_x0000_t202" style="position:absolute;margin-left:28.35pt;margin-top:42.55pt;width:522.7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" filled="f" stroked="f" strokeweight=".5pt">
                <v:textbox>
                  <w:txbxContent>
                    <w:p w14:paraId="7EB0421E" w14:textId="77D23D75" w:rsidR="00053DEC" w:rsidRPr="000B6BD7" w:rsidRDefault="00053DEC" w:rsidP="00E63CA6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 w:rsidRPr="000B6BD7">
                        <w:rPr>
                          <w:rFonts w:ascii="Arial" w:hAnsi="Arial" w:cs="Arial"/>
                          <w:b/>
                          <w:sz w:val="32"/>
                        </w:rPr>
                        <w:t xml:space="preserve">General + Comments + </w:t>
                      </w:r>
                      <w:proofErr w:type="spellStart"/>
                      <w:r w:rsidRPr="000B6BD7">
                        <w:rPr>
                          <w:rFonts w:ascii="Arial" w:hAnsi="Arial" w:cs="Arial"/>
                          <w:b/>
                          <w:sz w:val="32"/>
                        </w:rPr>
                        <w:t>Formatting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E527BE" w:rsidRPr="00C35751" w14:paraId="739E797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38DD7DA" w14:textId="38566849" w:rsidR="00E527BE" w:rsidRPr="003C1097" w:rsidRDefault="00E527BE" w:rsidP="00227321">
            <w:pPr>
              <w:pStyle w:val="BlockHeader"/>
            </w:pPr>
            <w:r>
              <w:t>Language</w:t>
            </w:r>
          </w:p>
        </w:tc>
      </w:tr>
      <w:tr w:rsidR="00E527BE" w:rsidRPr="00C35751" w14:paraId="7596D35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1A5ED8C" w14:textId="5E1E7700" w:rsidR="00E527BE" w:rsidRPr="00B019BE" w:rsidRDefault="00E527BE" w:rsidP="0014758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Mind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the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legacy</w:t>
            </w:r>
            <w:proofErr w:type="spellEnd"/>
          </w:p>
        </w:tc>
      </w:tr>
      <w:tr w:rsidR="00E527BE" w:rsidRPr="00897AB7" w14:paraId="4D8DBC0D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635EB39" w14:textId="7624C1D9" w:rsidR="00E527BE" w:rsidRPr="00B019BE" w:rsidRDefault="00E527BE" w:rsidP="00C91C7D">
            <w:pPr>
              <w:pStyle w:val="Explanation"/>
            </w:pPr>
            <w:r>
              <w:t>Try new syntax before applying</w:t>
            </w:r>
          </w:p>
        </w:tc>
      </w:tr>
      <w:tr w:rsidR="00E527BE" w:rsidRPr="00C35751" w14:paraId="717414B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743077" w14:textId="4A485A2B" w:rsidR="00E527BE" w:rsidRPr="00B019BE" w:rsidRDefault="00E527B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Mind the performance</w:t>
            </w:r>
          </w:p>
        </w:tc>
      </w:tr>
      <w:tr w:rsidR="00E527BE" w:rsidRPr="00C35751" w14:paraId="3B6A271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0D4C1910" w14:textId="2A76268E" w:rsidR="00E527BE" w:rsidRPr="002430E2" w:rsidRDefault="00E527BE" w:rsidP="00C91C7D">
            <w:pPr>
              <w:pStyle w:val="Explanation"/>
            </w:pPr>
            <w:r>
              <w:rPr>
                <w:shd w:val="clear" w:color="auto" w:fill="FFFFFF"/>
              </w:rPr>
              <w:t>Measure potentially slower patterns</w:t>
            </w:r>
            <w:bookmarkStart w:id="0" w:name="_GoBack"/>
            <w:bookmarkEnd w:id="0"/>
          </w:p>
        </w:tc>
      </w:tr>
      <w:tr w:rsidR="00E527BE" w:rsidRPr="00897AB7" w14:paraId="012DD17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6AAAF8" w14:textId="714932A0" w:rsidR="00E527BE" w:rsidRPr="002430E2" w:rsidRDefault="00E527B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Prefer object orientation over </w:t>
            </w:r>
            <w:r w:rsidR="00897AB7">
              <w:rPr>
                <w:rFonts w:asciiTheme="majorHAnsi" w:hAnsiTheme="majorHAnsi" w:cstheme="majorHAnsi"/>
                <w:lang w:val="en-US"/>
              </w:rPr>
              <w:t>procedural</w:t>
            </w:r>
            <w:r>
              <w:rPr>
                <w:rFonts w:asciiTheme="majorHAnsi" w:hAnsiTheme="majorHAnsi" w:cstheme="majorHAnsi"/>
                <w:lang w:val="en-US"/>
              </w:rPr>
              <w:t xml:space="preserve"> programming</w:t>
            </w:r>
          </w:p>
        </w:tc>
      </w:tr>
      <w:tr w:rsidR="00E527BE" w:rsidRPr="00897AB7" w14:paraId="3C95FB9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C9DFA7" w14:textId="673C5AD6" w:rsidR="00E527BE" w:rsidRPr="002430E2" w:rsidRDefault="00E527BE" w:rsidP="00C91C7D">
            <w:pPr>
              <w:pStyle w:val="Explanation"/>
              <w:rPr>
                <w:sz w:val="20"/>
              </w:rPr>
            </w:pPr>
            <w:r>
              <w:t>I.e. classes over functions and reports</w:t>
            </w:r>
          </w:p>
        </w:tc>
      </w:tr>
      <w:tr w:rsidR="00E527BE" w:rsidRPr="00897AB7" w14:paraId="207BBB1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0E085D9" w14:textId="406EE57D" w:rsidR="00E527BE" w:rsidRPr="002430E2" w:rsidRDefault="008607F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functional over procedural language constructs</w:t>
            </w:r>
          </w:p>
        </w:tc>
      </w:tr>
      <w:tr w:rsidR="00E527BE" w:rsidRPr="00897AB7" w14:paraId="0EC6564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5C41780" w14:textId="544111AD" w:rsidR="00E527BE" w:rsidRPr="002430E2" w:rsidRDefault="008607F2" w:rsidP="00C91C7D">
            <w:pPr>
              <w:pStyle w:val="Explanation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</w:rPr>
              <w:t xml:space="preserve">E.g. </w:t>
            </w:r>
            <w:r w:rsidRPr="008607F2">
              <w:rPr>
                <w:rStyle w:val="CodeChar"/>
              </w:rPr>
              <w:t>index += 1</w:t>
            </w:r>
            <w:r>
              <w:rPr>
                <w:rFonts w:asciiTheme="majorHAnsi" w:hAnsiTheme="majorHAnsi"/>
              </w:rPr>
              <w:t xml:space="preserve"> instead </w:t>
            </w:r>
            <w:r w:rsidRPr="008607F2">
              <w:rPr>
                <w:rStyle w:val="CodeChar"/>
              </w:rPr>
              <w:t>ADD 1 to index</w:t>
            </w:r>
          </w:p>
        </w:tc>
      </w:tr>
      <w:tr w:rsidR="00E527BE" w:rsidRPr="00C35751" w14:paraId="43FCCE3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9E9A8C7" w14:textId="66FF9ACC" w:rsidR="00E527BE" w:rsidRPr="002430E2" w:rsidRDefault="008607F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design patterns wisely</w:t>
            </w:r>
          </w:p>
        </w:tc>
      </w:tr>
      <w:tr w:rsidR="00E527BE" w:rsidRPr="00A95B38" w14:paraId="4152B5B2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7123A47" w14:textId="68F6735E" w:rsidR="00E527BE" w:rsidRDefault="004A7964" w:rsidP="00147584">
            <w:pPr>
              <w:pStyle w:val="Explanation"/>
            </w:pPr>
            <w:r>
              <w:t>I.e. w</w:t>
            </w:r>
            <w:r w:rsidR="008607F2">
              <w:t>here appropriate</w:t>
            </w:r>
          </w:p>
        </w:tc>
      </w:tr>
    </w:tbl>
    <w:p w14:paraId="5EC0408E" w14:textId="6E2EC821" w:rsidR="00C90E41" w:rsidRDefault="00C90E41" w:rsidP="00C90E41">
      <w:pPr>
        <w:rPr>
          <w:rFonts w:asciiTheme="minorHAnsi" w:hAnsiTheme="minorHAnsi" w:cstheme="minorHAnsi"/>
          <w:lang w:val="en-US"/>
        </w:rPr>
      </w:pPr>
    </w:p>
    <w:p w14:paraId="13C08570" w14:textId="5BCBDF72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3747F660" w14:textId="593ADB5D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41FE7625" w14:textId="5A0750D7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65B53B6B" w14:textId="74B5669D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6E2E80B4" w14:textId="090C7A59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3EBE4CAC" w14:textId="77777777" w:rsidR="00CA2B1A" w:rsidRDefault="00CA2B1A" w:rsidP="00C90E41">
      <w:pPr>
        <w:rPr>
          <w:rFonts w:asciiTheme="minorHAnsi" w:hAnsiTheme="minorHAnsi" w:cstheme="minorHAnsi"/>
          <w:lang w:val="en-US"/>
        </w:rPr>
      </w:pPr>
    </w:p>
    <w:p w14:paraId="0FCB7EE6" w14:textId="0CCFFA06" w:rsidR="00880794" w:rsidRDefault="00880794" w:rsidP="00C90E41">
      <w:pPr>
        <w:rPr>
          <w:rFonts w:asciiTheme="minorHAnsi" w:hAnsiTheme="minorHAnsi" w:cstheme="minorHAnsi"/>
          <w:lang w:val="en-US"/>
        </w:rPr>
      </w:pPr>
    </w:p>
    <w:p w14:paraId="21B78210" w14:textId="1805570A" w:rsidR="00880794" w:rsidRDefault="00880794" w:rsidP="00C90E4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2B1A" w:rsidRPr="00C35751" w14:paraId="02624A7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7EF4CCF" w14:textId="6915ABAD" w:rsidR="00CA2B1A" w:rsidRPr="003C1097" w:rsidRDefault="00CA2B1A" w:rsidP="00053DEC">
            <w:pPr>
              <w:pStyle w:val="BlockHeader"/>
            </w:pPr>
            <w:r>
              <w:t>Comments</w:t>
            </w:r>
          </w:p>
        </w:tc>
      </w:tr>
      <w:tr w:rsidR="00CA2B1A" w:rsidRPr="00897AB7" w14:paraId="46378094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FD0541C" w14:textId="0A9EE324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Express yourself in code, not in comments</w:t>
            </w:r>
          </w:p>
        </w:tc>
      </w:tr>
      <w:tr w:rsidR="00CA2B1A" w:rsidRPr="00376611" w14:paraId="3798F66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A4C8668" w14:textId="562997B4" w:rsidR="00CA2B1A" w:rsidRDefault="00CA2B1A" w:rsidP="00053DEC">
            <w:pPr>
              <w:pStyle w:val="Code"/>
            </w:pPr>
            <w:proofErr w:type="spellStart"/>
            <w:r>
              <w:t>assert_is_valid</w:t>
            </w:r>
            <w:proofErr w:type="spellEnd"/>
            <w:r>
              <w:t>( input )</w:t>
            </w:r>
          </w:p>
          <w:p w14:paraId="44CD190D" w14:textId="77777777" w:rsidR="00CA2B1A" w:rsidRPr="004E7324" w:rsidRDefault="00CA2B1A" w:rsidP="00053DEC">
            <w:pPr>
              <w:pStyle w:val="Code"/>
              <w:rPr>
                <w:strike/>
              </w:rPr>
            </w:pPr>
            <w:r w:rsidRPr="004E7324">
              <w:rPr>
                <w:strike/>
              </w:rPr>
              <w:t>“checks whether user input is valid</w:t>
            </w:r>
          </w:p>
          <w:p w14:paraId="0B46D653" w14:textId="77777777" w:rsidR="00CA2B1A" w:rsidRDefault="00CA2B1A" w:rsidP="00053DEC">
            <w:pPr>
              <w:pStyle w:val="Code"/>
            </w:pPr>
            <w:r w:rsidRPr="004E7324">
              <w:rPr>
                <w:strike/>
              </w:rPr>
              <w:t xml:space="preserve">check( </w:t>
            </w:r>
            <w:r>
              <w:rPr>
                <w:strike/>
              </w:rPr>
              <w:t>x</w:t>
            </w:r>
            <w:r w:rsidRPr="004E7324">
              <w:rPr>
                <w:strike/>
              </w:rPr>
              <w:t xml:space="preserve"> )</w:t>
            </w:r>
          </w:p>
        </w:tc>
      </w:tr>
      <w:tr w:rsidR="00CA2B1A" w:rsidRPr="00897AB7" w14:paraId="29C12500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230EB57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Comments are no excuse for bad names</w:t>
            </w:r>
          </w:p>
        </w:tc>
      </w:tr>
      <w:tr w:rsidR="00CA2B1A" w:rsidRPr="00376611" w14:paraId="41A0A80F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1B533E9" w14:textId="77777777" w:rsidR="00CA2B1A" w:rsidRDefault="00CA2B1A" w:rsidP="00053DEC">
            <w:pPr>
              <w:pStyle w:val="Code"/>
            </w:pPr>
            <w:r>
              <w:t xml:space="preserve">DATA </w:t>
            </w:r>
            <w:proofErr w:type="spellStart"/>
            <w:r>
              <w:t>total_sum</w:t>
            </w:r>
            <w:proofErr w:type="spellEnd"/>
          </w:p>
          <w:p w14:paraId="4F956A5A" w14:textId="77777777" w:rsidR="00CA2B1A" w:rsidRPr="006B4E72" w:rsidRDefault="00CA2B1A" w:rsidP="00053DEC">
            <w:pPr>
              <w:pStyle w:val="Code"/>
              <w:rPr>
                <w:strike/>
              </w:rPr>
            </w:pPr>
            <w:r w:rsidRPr="006B4E72">
              <w:rPr>
                <w:strike/>
              </w:rPr>
              <w:t>" the total sum</w:t>
            </w:r>
          </w:p>
          <w:p w14:paraId="321DF083" w14:textId="77777777" w:rsidR="00CA2B1A" w:rsidRDefault="00CA2B1A" w:rsidP="00053DEC">
            <w:pPr>
              <w:pStyle w:val="Code"/>
            </w:pPr>
            <w:r w:rsidRPr="006B4E72">
              <w:rPr>
                <w:strike/>
              </w:rPr>
              <w:t>DATA s</w:t>
            </w:r>
          </w:p>
        </w:tc>
      </w:tr>
      <w:tr w:rsidR="00CA2B1A" w:rsidRPr="00897AB7" w14:paraId="263CBF2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5C127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methods instead of comments to segment your code</w:t>
            </w:r>
          </w:p>
        </w:tc>
      </w:tr>
      <w:tr w:rsidR="00CA2B1A" w:rsidRPr="00376611" w14:paraId="3FF2682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037E6BA1" w14:textId="77777777" w:rsidR="00CA2B1A" w:rsidRDefault="00CA2B1A" w:rsidP="00053DEC">
            <w:pPr>
              <w:pStyle w:val="Code"/>
            </w:pPr>
            <w:proofErr w:type="spellStart"/>
            <w:r>
              <w:t>do_a</w:t>
            </w:r>
            <w:proofErr w:type="spellEnd"/>
            <w:r>
              <w:t>( ).</w:t>
            </w:r>
          </w:p>
          <w:p w14:paraId="23F3A9E6" w14:textId="77777777" w:rsidR="00CA2B1A" w:rsidRDefault="00CA2B1A" w:rsidP="00053DEC">
            <w:pPr>
              <w:pStyle w:val="Code"/>
            </w:pPr>
            <w:proofErr w:type="spellStart"/>
            <w:r>
              <w:t>do_b</w:t>
            </w:r>
            <w:proofErr w:type="spellEnd"/>
            <w:r>
              <w:t>( ).</w:t>
            </w:r>
          </w:p>
          <w:p w14:paraId="55C9AF0D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" do a</w:t>
            </w:r>
          </w:p>
          <w:p w14:paraId="354D5F0A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a = b + 1.</w:t>
            </w:r>
          </w:p>
          <w:p w14:paraId="7443C9E3" w14:textId="77777777" w:rsidR="00CA2B1A" w:rsidRPr="0068732C" w:rsidRDefault="00CA2B1A" w:rsidP="00053DEC">
            <w:pPr>
              <w:pStyle w:val="Code"/>
              <w:rPr>
                <w:strike/>
              </w:rPr>
            </w:pPr>
            <w:r w:rsidRPr="0068732C">
              <w:rPr>
                <w:strike/>
              </w:rPr>
              <w:t>" do b</w:t>
            </w:r>
          </w:p>
          <w:p w14:paraId="67A4FFB3" w14:textId="77777777" w:rsidR="00CA2B1A" w:rsidRDefault="00CA2B1A" w:rsidP="00053DEC">
            <w:pPr>
              <w:pStyle w:val="Code"/>
            </w:pPr>
            <w:r w:rsidRPr="0068732C">
              <w:rPr>
                <w:strike/>
              </w:rPr>
              <w:t xml:space="preserve">x = a / 10. </w:t>
            </w:r>
          </w:p>
        </w:tc>
      </w:tr>
      <w:tr w:rsidR="00CA2B1A" w:rsidRPr="00897AB7" w14:paraId="6DCC2CC0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921F6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comments to explain the why, not the what</w:t>
            </w:r>
          </w:p>
        </w:tc>
      </w:tr>
      <w:tr w:rsidR="00CA2B1A" w:rsidRPr="00376611" w14:paraId="77FA671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CDDBCA2" w14:textId="77777777" w:rsidR="00CA2B1A" w:rsidRDefault="00CA2B1A" w:rsidP="00053DEC">
            <w:pPr>
              <w:pStyle w:val="Code"/>
            </w:pPr>
            <w:r>
              <w:t>" can be missing if …</w:t>
            </w:r>
          </w:p>
          <w:p w14:paraId="719A687E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 xml:space="preserve">" reads the </w:t>
            </w:r>
            <w:proofErr w:type="spellStart"/>
            <w:r w:rsidRPr="005E54DE">
              <w:rPr>
                <w:strike/>
              </w:rPr>
              <w:t>itab</w:t>
            </w:r>
            <w:proofErr w:type="spellEnd"/>
          </w:p>
          <w:p w14:paraId="4BA79B37" w14:textId="77777777" w:rsidR="00CA2B1A" w:rsidRDefault="00CA2B1A" w:rsidP="00053DEC">
            <w:pPr>
              <w:pStyle w:val="Code"/>
            </w:pPr>
            <w:r>
              <w:t xml:space="preserve">READ TABLE </w:t>
            </w:r>
            <w:proofErr w:type="spellStart"/>
            <w:r>
              <w:t>itab</w:t>
            </w:r>
            <w:proofErr w:type="spellEnd"/>
          </w:p>
        </w:tc>
      </w:tr>
      <w:tr w:rsidR="00CA2B1A" w:rsidRPr="00897AB7" w14:paraId="711FF97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C52D77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Design goes into the design documents, not the code</w:t>
            </w:r>
          </w:p>
        </w:tc>
      </w:tr>
      <w:tr w:rsidR="00CA2B1A" w:rsidRPr="00897AB7" w14:paraId="3D70EF8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2B24E40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>" some general observations on this</w:t>
            </w:r>
          </w:p>
        </w:tc>
      </w:tr>
      <w:tr w:rsidR="00CA2B1A" w:rsidRPr="00376611" w14:paraId="701015C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0A2C94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Comment with ", not with *</w:t>
            </w:r>
          </w:p>
        </w:tc>
      </w:tr>
      <w:tr w:rsidR="00CA2B1A" w:rsidRPr="00897AB7" w14:paraId="77F4020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41FAE6F" w14:textId="77777777" w:rsidR="00CA2B1A" w:rsidRDefault="00CA2B1A" w:rsidP="00053DEC">
            <w:pPr>
              <w:pStyle w:val="Code"/>
            </w:pPr>
            <w:r>
              <w:t xml:space="preserve">" </w:t>
            </w:r>
            <w:proofErr w:type="spellStart"/>
            <w:r>
              <w:t>inlines</w:t>
            </w:r>
            <w:proofErr w:type="spellEnd"/>
            <w:r>
              <w:t xml:space="preserve"> nicely</w:t>
            </w:r>
          </w:p>
          <w:p w14:paraId="3E73B503" w14:textId="77777777" w:rsidR="00CA2B1A" w:rsidRDefault="00CA2B1A" w:rsidP="00053DEC">
            <w:pPr>
              <w:pStyle w:val="Code"/>
            </w:pPr>
            <w:r>
              <w:t>* aligns to weird places</w:t>
            </w:r>
          </w:p>
        </w:tc>
      </w:tr>
      <w:tr w:rsidR="00CA2B1A" w:rsidRPr="00897AB7" w14:paraId="3F926E3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FE29B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Put comments before the statement they relate to</w:t>
            </w:r>
          </w:p>
        </w:tc>
      </w:tr>
      <w:tr w:rsidR="00CA2B1A" w:rsidRPr="00376611" w14:paraId="2760232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F9A80E0" w14:textId="77777777" w:rsidR="00CA2B1A" w:rsidRDefault="00CA2B1A" w:rsidP="00053DEC">
            <w:pPr>
              <w:pStyle w:val="Code"/>
            </w:pPr>
            <w:r>
              <w:t>" right here</w:t>
            </w:r>
          </w:p>
          <w:p w14:paraId="154F163A" w14:textId="77777777" w:rsidR="00CA2B1A" w:rsidRPr="005E54DE" w:rsidRDefault="00CA2B1A" w:rsidP="00053DEC">
            <w:pPr>
              <w:pStyle w:val="Code"/>
              <w:rPr>
                <w:strike/>
              </w:rPr>
            </w:pPr>
            <w:proofErr w:type="spellStart"/>
            <w:r>
              <w:t>do_it</w:t>
            </w:r>
            <w:proofErr w:type="spellEnd"/>
            <w:r>
              <w:t xml:space="preserve">( ). </w:t>
            </w:r>
            <w:r w:rsidRPr="005E54DE">
              <w:rPr>
                <w:strike/>
              </w:rPr>
              <w:t>" not there</w:t>
            </w:r>
          </w:p>
          <w:p w14:paraId="1614647F" w14:textId="77777777" w:rsidR="00CA2B1A" w:rsidRPr="005E54DE" w:rsidRDefault="00CA2B1A" w:rsidP="00053DEC">
            <w:pPr>
              <w:pStyle w:val="Code"/>
              <w:rPr>
                <w:strike/>
              </w:rPr>
            </w:pPr>
            <w:r w:rsidRPr="005E54DE">
              <w:rPr>
                <w:strike/>
              </w:rPr>
              <w:t>" nor there</w:t>
            </w:r>
          </w:p>
        </w:tc>
      </w:tr>
      <w:tr w:rsidR="00CA2B1A" w:rsidRPr="00897AB7" w14:paraId="50B4AD9B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E3209F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Delete code instead of commenting it</w:t>
            </w:r>
          </w:p>
        </w:tc>
      </w:tr>
      <w:tr w:rsidR="00CA2B1A" w:rsidRPr="00376611" w14:paraId="2824CC2F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E74F697" w14:textId="77777777" w:rsidR="00CA2B1A" w:rsidRPr="00147584" w:rsidRDefault="00CA2B1A" w:rsidP="00053DEC">
            <w:pPr>
              <w:pStyle w:val="Code"/>
              <w:rPr>
                <w:strike/>
              </w:rPr>
            </w:pPr>
            <w:r w:rsidRPr="00147584">
              <w:rPr>
                <w:strike/>
              </w:rPr>
              <w:t>" READ TABLE</w:t>
            </w:r>
          </w:p>
        </w:tc>
      </w:tr>
      <w:tr w:rsidR="00CA2B1A" w:rsidRPr="00897AB7" w14:paraId="459D06E4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6B9EBEF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FIXME, TODO, and XXX and add your ID</w:t>
            </w:r>
          </w:p>
        </w:tc>
      </w:tr>
      <w:tr w:rsidR="00CA2B1A" w:rsidRPr="00897AB7" w14:paraId="05EC576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41E3537" w14:textId="77777777" w:rsidR="00CA2B1A" w:rsidRDefault="00CA2B1A" w:rsidP="00053DEC">
            <w:pPr>
              <w:pStyle w:val="Code"/>
            </w:pPr>
            <w:r>
              <w:t xml:space="preserve">" FIXME FH check </w:t>
            </w:r>
            <w:proofErr w:type="spellStart"/>
            <w:r>
              <w:t>sy-subrc</w:t>
            </w:r>
            <w:proofErr w:type="spellEnd"/>
            <w:r>
              <w:t>!</w:t>
            </w:r>
          </w:p>
        </w:tc>
      </w:tr>
      <w:tr w:rsidR="00CA2B1A" w:rsidRPr="00897AB7" w14:paraId="296D77D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6E1A46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add method signature and end-of comments</w:t>
            </w:r>
          </w:p>
        </w:tc>
      </w:tr>
      <w:tr w:rsidR="00CA2B1A" w:rsidRPr="00376611" w14:paraId="4355542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79B13D9" w14:textId="77777777" w:rsidR="00CA2B1A" w:rsidRDefault="00CA2B1A" w:rsidP="00053DEC">
            <w:pPr>
              <w:pStyle w:val="Code"/>
            </w:pPr>
            <w:r>
              <w:t xml:space="preserve">ENDIF. </w:t>
            </w:r>
            <w:r w:rsidRPr="00D12DE1">
              <w:rPr>
                <w:strike/>
              </w:rPr>
              <w:t>" IF a = 0.</w:t>
            </w:r>
          </w:p>
        </w:tc>
      </w:tr>
      <w:tr w:rsidR="00CA2B1A" w:rsidRPr="00897AB7" w14:paraId="22A211D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B89703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duplicate message texts as comments</w:t>
            </w:r>
          </w:p>
        </w:tc>
      </w:tr>
      <w:tr w:rsidR="00CA2B1A" w:rsidRPr="00897AB7" w14:paraId="6E78362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E926F18" w14:textId="77777777" w:rsidR="00CA2B1A" w:rsidRDefault="00CA2B1A" w:rsidP="00053DEC">
            <w:pPr>
              <w:pStyle w:val="Code"/>
            </w:pPr>
            <w:r>
              <w:t>" Business document not found</w:t>
            </w:r>
          </w:p>
          <w:p w14:paraId="12BCC257" w14:textId="77777777" w:rsidR="00CA2B1A" w:rsidRDefault="00CA2B1A" w:rsidP="00053DEC">
            <w:pPr>
              <w:pStyle w:val="Code"/>
            </w:pPr>
            <w:r>
              <w:t>MESSAGE e100.</w:t>
            </w:r>
          </w:p>
        </w:tc>
      </w:tr>
      <w:tr w:rsidR="00CA2B1A" w:rsidRPr="00897AB7" w14:paraId="294056D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4C373DB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ABAP Doc only for public APIs</w:t>
            </w:r>
          </w:p>
        </w:tc>
      </w:tr>
      <w:tr w:rsidR="00CA2B1A" w:rsidRPr="00897AB7" w14:paraId="4483262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4FB452" w14:textId="77777777" w:rsidR="00CA2B1A" w:rsidRDefault="00CA2B1A" w:rsidP="00053DEC">
            <w:pPr>
              <w:pStyle w:val="Code"/>
            </w:pPr>
            <w:r>
              <w:t>PRIVATE SECTION.</w:t>
            </w:r>
          </w:p>
          <w:p w14:paraId="20C57533" w14:textId="77777777" w:rsidR="00CA2B1A" w:rsidRDefault="00CA2B1A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  "! Reads something</w:t>
            </w:r>
          </w:p>
          <w:p w14:paraId="522DDCF9" w14:textId="77777777" w:rsidR="00CA2B1A" w:rsidRPr="00D12DE1" w:rsidRDefault="00CA2B1A" w:rsidP="00053DEC">
            <w:pPr>
              <w:pStyle w:val="Code"/>
            </w:pPr>
            <w:r>
              <w:t xml:space="preserve">  METHODS </w:t>
            </w:r>
            <w:proofErr w:type="spellStart"/>
            <w:r>
              <w:t>read_something</w:t>
            </w:r>
            <w:proofErr w:type="spellEnd"/>
          </w:p>
        </w:tc>
      </w:tr>
    </w:tbl>
    <w:p w14:paraId="765C97DC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7983EF89" w14:textId="46D6FBDF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40896CF5" w14:textId="7325CFC3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0CA0671A" w14:textId="009FFC48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149E139A" w14:textId="0F62AC54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779C607" w14:textId="75AEE2E1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142BC49" w14:textId="083E21C0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52A1856F" w14:textId="1988E67E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33FF2A38" w14:textId="5F0373E5" w:rsidR="00CA2B1A" w:rsidRDefault="00CA2B1A" w:rsidP="00CA2B1A">
      <w:pPr>
        <w:rPr>
          <w:rFonts w:asciiTheme="minorHAnsi" w:hAnsiTheme="minorHAnsi" w:cstheme="minorHAnsi"/>
          <w:lang w:val="en-US"/>
        </w:rPr>
      </w:pPr>
    </w:p>
    <w:p w14:paraId="2281F1F5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2B1A" w:rsidRPr="00C35751" w14:paraId="0E76A85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E77369C" w14:textId="5E485F54" w:rsidR="00CA2B1A" w:rsidRPr="003C1097" w:rsidRDefault="00CA2B1A" w:rsidP="00053DEC">
            <w:pPr>
              <w:pStyle w:val="BlockHeader"/>
            </w:pPr>
            <w:proofErr w:type="spellStart"/>
            <w:r>
              <w:t>Formatting</w:t>
            </w:r>
            <w:proofErr w:type="spellEnd"/>
          </w:p>
        </w:tc>
      </w:tr>
      <w:tr w:rsidR="00CA2B1A" w:rsidRPr="00897AB7" w14:paraId="0CDE4B0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9249E6A" w14:textId="5E6012D7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Optimize for reading, not for writing</w:t>
            </w:r>
          </w:p>
        </w:tc>
      </w:tr>
      <w:tr w:rsidR="00CA2B1A" w:rsidRPr="00376611" w14:paraId="781F6138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6F15BEE" w14:textId="77777777" w:rsidR="00CA2B1A" w:rsidRDefault="00CA2B1A" w:rsidP="00053DEC">
            <w:pPr>
              <w:pStyle w:val="Code"/>
            </w:pPr>
            <w:r>
              <w:t>DATA: a</w:t>
            </w:r>
          </w:p>
          <w:p w14:paraId="34609420" w14:textId="77777777" w:rsidR="00CA2B1A" w:rsidRDefault="00CA2B1A" w:rsidP="00053DEC">
            <w:pPr>
              <w:pStyle w:val="Code"/>
            </w:pPr>
            <w:r>
              <w:t xml:space="preserve">      </w:t>
            </w:r>
            <w:r w:rsidRPr="0028659B">
              <w:rPr>
                <w:strike/>
              </w:rPr>
              <w:t>,</w:t>
            </w:r>
            <w:r>
              <w:t xml:space="preserve"> b.</w:t>
            </w:r>
          </w:p>
        </w:tc>
      </w:tr>
      <w:tr w:rsidR="00CA2B1A" w:rsidRPr="00897AB7" w14:paraId="77E2B65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E19A20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Pretty Printer before activating</w:t>
            </w:r>
          </w:p>
        </w:tc>
      </w:tr>
      <w:tr w:rsidR="00CA2B1A" w:rsidRPr="00376611" w14:paraId="0EABBF6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F79CC9F" w14:textId="77777777" w:rsidR="00CA2B1A" w:rsidRDefault="00CA2B1A" w:rsidP="00053DEC">
            <w:pPr>
              <w:pStyle w:val="Explanation"/>
            </w:pPr>
            <w:r>
              <w:t>Always!</w:t>
            </w:r>
          </w:p>
        </w:tc>
      </w:tr>
      <w:tr w:rsidR="00CA2B1A" w:rsidRPr="00897AB7" w14:paraId="050A47A9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DAFC3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your Pretty Printer team settings</w:t>
            </w:r>
          </w:p>
        </w:tc>
      </w:tr>
      <w:tr w:rsidR="00CA2B1A" w:rsidRPr="00376611" w14:paraId="2381511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66BE01B" w14:textId="77777777" w:rsidR="00CA2B1A" w:rsidRDefault="00CA2B1A" w:rsidP="00053DEC">
            <w:pPr>
              <w:pStyle w:val="Code"/>
            </w:pPr>
            <w:r>
              <w:t>Always!</w:t>
            </w:r>
            <w:r w:rsidRPr="0068732C">
              <w:rPr>
                <w:strike/>
              </w:rPr>
              <w:t xml:space="preserve"> </w:t>
            </w:r>
          </w:p>
        </w:tc>
      </w:tr>
      <w:tr w:rsidR="00CA2B1A" w:rsidRPr="00897AB7" w14:paraId="43AF137B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3118F3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 more than one statement per line</w:t>
            </w:r>
          </w:p>
        </w:tc>
      </w:tr>
      <w:tr w:rsidR="00CA2B1A" w:rsidRPr="00376611" w14:paraId="2DC4ACA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E8B36DE" w14:textId="77777777" w:rsidR="00CA2B1A" w:rsidRDefault="00CA2B1A" w:rsidP="00053DEC">
            <w:pPr>
              <w:pStyle w:val="Code"/>
            </w:pPr>
            <w:r>
              <w:t xml:space="preserve">don’t( ). </w:t>
            </w:r>
            <w:proofErr w:type="spellStart"/>
            <w:r w:rsidRPr="0028659B">
              <w:rPr>
                <w:strike/>
              </w:rPr>
              <w:t>do_this</w:t>
            </w:r>
            <w:proofErr w:type="spellEnd"/>
            <w:r w:rsidRPr="0028659B">
              <w:rPr>
                <w:strike/>
              </w:rPr>
              <w:t>( ).</w:t>
            </w:r>
          </w:p>
        </w:tc>
      </w:tr>
      <w:tr w:rsidR="00CA2B1A" w:rsidRPr="00897AB7" w14:paraId="32AE8D1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21545E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Stick to a reasonable line length</w:t>
            </w:r>
          </w:p>
        </w:tc>
      </w:tr>
      <w:tr w:rsidR="00CA2B1A" w:rsidRPr="00376611" w14:paraId="355CB8A2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D677768" w14:textId="77777777" w:rsidR="00CA2B1A" w:rsidRPr="005E54DE" w:rsidRDefault="00CA2B1A" w:rsidP="00053DEC">
            <w:pPr>
              <w:pStyle w:val="Explanation"/>
            </w:pPr>
            <w:r>
              <w:t>&lt;= 120 characters</w:t>
            </w:r>
          </w:p>
        </w:tc>
      </w:tr>
      <w:tr w:rsidR="00CA2B1A" w:rsidRPr="00376611" w14:paraId="1AA4000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123EF66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Condense your code</w:t>
            </w:r>
          </w:p>
        </w:tc>
      </w:tr>
      <w:tr w:rsidR="00CA2B1A" w:rsidRPr="00897AB7" w14:paraId="631785E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0A13268" w14:textId="77777777" w:rsidR="00CA2B1A" w:rsidRDefault="00CA2B1A" w:rsidP="00053DEC">
            <w:pPr>
              <w:pStyle w:val="Explanation"/>
            </w:pPr>
            <w:r>
              <w:t>No whitespace in weird places</w:t>
            </w:r>
          </w:p>
        </w:tc>
      </w:tr>
      <w:tr w:rsidR="00CA2B1A" w:rsidRPr="00897AB7" w14:paraId="7E10C477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793C7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Add a single blank line to separate things, but not more</w:t>
            </w:r>
          </w:p>
        </w:tc>
      </w:tr>
      <w:tr w:rsidR="00CA2B1A" w:rsidRPr="00897AB7" w14:paraId="218A708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44E0E60" w14:textId="77777777" w:rsidR="00CA2B1A" w:rsidRPr="005E54DE" w:rsidRDefault="00CA2B1A" w:rsidP="00053DEC">
            <w:pPr>
              <w:pStyle w:val="Explanation"/>
              <w:rPr>
                <w:strike/>
              </w:rPr>
            </w:pPr>
            <w:r>
              <w:t>No whitespace in weird places</w:t>
            </w:r>
          </w:p>
        </w:tc>
      </w:tr>
      <w:tr w:rsidR="00CA2B1A" w:rsidRPr="00897AB7" w14:paraId="05823A0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70C14AE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obsess with separating blank lines</w:t>
            </w:r>
          </w:p>
        </w:tc>
      </w:tr>
      <w:tr w:rsidR="00CA2B1A" w:rsidRPr="00897AB7" w14:paraId="51F84BF6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FF981DF" w14:textId="77777777" w:rsidR="00CA2B1A" w:rsidRPr="00147584" w:rsidRDefault="00CA2B1A" w:rsidP="00053DEC">
            <w:pPr>
              <w:pStyle w:val="Explanation"/>
              <w:rPr>
                <w:strike/>
              </w:rPr>
            </w:pPr>
            <w:r>
              <w:t>No whitespace in weird places</w:t>
            </w:r>
          </w:p>
        </w:tc>
      </w:tr>
      <w:tr w:rsidR="00CA2B1A" w:rsidRPr="00897AB7" w14:paraId="7CE2697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D86F14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Align assignments to the same object, but not to different ones</w:t>
            </w:r>
          </w:p>
        </w:tc>
      </w:tr>
      <w:tr w:rsidR="00CA2B1A" w:rsidRPr="00897AB7" w14:paraId="4C3DFC7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4F4B0B5" w14:textId="77777777" w:rsidR="00CA2B1A" w:rsidRDefault="00CA2B1A" w:rsidP="00053DEC">
            <w:pPr>
              <w:pStyle w:val="Code"/>
            </w:pPr>
            <w:r>
              <w:t>structure-type = 'A'.</w:t>
            </w:r>
          </w:p>
          <w:p w14:paraId="0A2BC555" w14:textId="77777777" w:rsidR="00CA2B1A" w:rsidRDefault="00CA2B1A" w:rsidP="00053DEC">
            <w:pPr>
              <w:pStyle w:val="Code"/>
            </w:pPr>
            <w:r>
              <w:t>structure-id   = '4711'.</w:t>
            </w:r>
          </w:p>
        </w:tc>
      </w:tr>
      <w:tr w:rsidR="00CA2B1A" w:rsidRPr="00897AB7" w14:paraId="4387E96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10BFA2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Close brackets at line end</w:t>
            </w:r>
          </w:p>
        </w:tc>
      </w:tr>
      <w:tr w:rsidR="00CA2B1A" w:rsidRPr="00376611" w14:paraId="225CD98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012FD33" w14:textId="77777777" w:rsidR="00CA2B1A" w:rsidRDefault="00CA2B1A" w:rsidP="00053DEC">
            <w:pPr>
              <w:pStyle w:val="Code"/>
            </w:pPr>
            <w:r>
              <w:t>updater-&gt;update( this</w:t>
            </w:r>
          </w:p>
          <w:p w14:paraId="03886379" w14:textId="77777777" w:rsidR="00CA2B1A" w:rsidRDefault="00CA2B1A" w:rsidP="00053DEC">
            <w:pPr>
              <w:pStyle w:val="Code"/>
            </w:pPr>
            <w:r>
              <w:t>).</w:t>
            </w:r>
          </w:p>
        </w:tc>
      </w:tr>
      <w:tr w:rsidR="00CA2B1A" w:rsidRPr="00897AB7" w14:paraId="679265E4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F12995D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Keep single parameter calls on one line</w:t>
            </w:r>
          </w:p>
        </w:tc>
      </w:tr>
      <w:tr w:rsidR="00CA2B1A" w:rsidRPr="00376611" w14:paraId="39AB17E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65BC540" w14:textId="77777777" w:rsidR="00CA2B1A" w:rsidRDefault="00CA2B1A" w:rsidP="00053DEC">
            <w:pPr>
              <w:pStyle w:val="Code"/>
            </w:pPr>
            <w:proofErr w:type="spellStart"/>
            <w:r>
              <w:t>just_like</w:t>
            </w:r>
            <w:proofErr w:type="spellEnd"/>
            <w:r>
              <w:t>( that )</w:t>
            </w:r>
          </w:p>
        </w:tc>
      </w:tr>
      <w:tr w:rsidR="00CA2B1A" w:rsidRPr="00897AB7" w14:paraId="39DD49DC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3C0788A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Keep parameters behind the call</w:t>
            </w:r>
          </w:p>
        </w:tc>
      </w:tr>
      <w:tr w:rsidR="00CA2B1A" w:rsidRPr="00897AB7" w14:paraId="4EE458B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9673CFB" w14:textId="77777777" w:rsidR="00CA2B1A" w:rsidRDefault="00CA2B1A" w:rsidP="00053DEC">
            <w:pPr>
              <w:pStyle w:val="Code"/>
            </w:pPr>
            <w:proofErr w:type="spellStart"/>
            <w:r>
              <w:t>break_only</w:t>
            </w:r>
            <w:proofErr w:type="spellEnd"/>
            <w:r>
              <w:t>(</w:t>
            </w:r>
          </w:p>
          <w:p w14:paraId="089B7501" w14:textId="77777777" w:rsidR="00CA2B1A" w:rsidRDefault="00CA2B1A" w:rsidP="00053DEC">
            <w:pPr>
              <w:pStyle w:val="Code"/>
            </w:pPr>
            <w:r>
              <w:t xml:space="preserve">    </w:t>
            </w:r>
            <w:proofErr w:type="spellStart"/>
            <w:r>
              <w:t>if_the_line_gets_too_long</w:t>
            </w:r>
            <w:proofErr w:type="spellEnd"/>
            <w:r>
              <w:t xml:space="preserve"> ).</w:t>
            </w:r>
          </w:p>
        </w:tc>
      </w:tr>
      <w:tr w:rsidR="00CA2B1A" w:rsidRPr="00897AB7" w14:paraId="47E605B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92D3F66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 break, indent parameters under the call</w:t>
            </w:r>
          </w:p>
        </w:tc>
      </w:tr>
      <w:tr w:rsidR="00CA2B1A" w:rsidRPr="00376611" w14:paraId="795C92EA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E77341F" w14:textId="77777777" w:rsidR="00CA2B1A" w:rsidRPr="00510662" w:rsidRDefault="00CA2B1A" w:rsidP="00053DEC">
            <w:pPr>
              <w:pStyle w:val="Code"/>
              <w:rPr>
                <w:strike/>
              </w:rPr>
            </w:pPr>
            <w:r w:rsidRPr="00510662">
              <w:rPr>
                <w:strike/>
              </w:rPr>
              <w:t xml:space="preserve">DATA(sum) = </w:t>
            </w:r>
            <w:proofErr w:type="spellStart"/>
            <w:r w:rsidRPr="00510662">
              <w:rPr>
                <w:strike/>
              </w:rPr>
              <w:t>add_two_numbers</w:t>
            </w:r>
            <w:proofErr w:type="spellEnd"/>
            <w:r w:rsidRPr="00510662">
              <w:rPr>
                <w:strike/>
              </w:rPr>
              <w:t>(</w:t>
            </w:r>
          </w:p>
          <w:p w14:paraId="1E176AE5" w14:textId="77777777" w:rsidR="00CA2B1A" w:rsidRPr="00510662" w:rsidRDefault="00CA2B1A" w:rsidP="00053DEC">
            <w:pPr>
              <w:pStyle w:val="Code"/>
              <w:rPr>
                <w:strike/>
              </w:rPr>
            </w:pPr>
            <w:r w:rsidRPr="00510662">
              <w:rPr>
                <w:strike/>
              </w:rPr>
              <w:t xml:space="preserve">    value_1 = 5</w:t>
            </w:r>
          </w:p>
          <w:p w14:paraId="036CA0AC" w14:textId="77777777" w:rsidR="00CA2B1A" w:rsidRDefault="00CA2B1A" w:rsidP="00053DEC">
            <w:pPr>
              <w:pStyle w:val="Code"/>
            </w:pPr>
            <w:r w:rsidRPr="00510662">
              <w:rPr>
                <w:strike/>
              </w:rPr>
              <w:t xml:space="preserve">    value_2 = 6 ).</w:t>
            </w:r>
          </w:p>
        </w:tc>
      </w:tr>
      <w:tr w:rsidR="00CA2B1A" w:rsidRPr="00376611" w14:paraId="2BE32B4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F7D103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Line-break multiple parameters</w:t>
            </w:r>
          </w:p>
        </w:tc>
      </w:tr>
      <w:tr w:rsidR="00CA2B1A" w:rsidRPr="00897AB7" w14:paraId="5193C5B8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500FA6B" w14:textId="77777777" w:rsidR="00CA2B1A" w:rsidRPr="00292D6D" w:rsidRDefault="00CA2B1A" w:rsidP="00053DEC">
            <w:pPr>
              <w:pStyle w:val="Code"/>
              <w:rPr>
                <w:strike/>
              </w:rPr>
            </w:pPr>
            <w:proofErr w:type="spellStart"/>
            <w:r w:rsidRPr="00292D6D">
              <w:rPr>
                <w:strike/>
              </w:rPr>
              <w:t>add_two_numbers</w:t>
            </w:r>
            <w:proofErr w:type="spellEnd"/>
            <w:r w:rsidRPr="00292D6D">
              <w:rPr>
                <w:strike/>
              </w:rPr>
              <w:t>( a = 5 b = 6 ).</w:t>
            </w:r>
          </w:p>
        </w:tc>
      </w:tr>
      <w:tr w:rsidR="00CA2B1A" w:rsidRPr="00376611" w14:paraId="1971B2F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D14FE6F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Align parameters</w:t>
            </w:r>
          </w:p>
        </w:tc>
      </w:tr>
      <w:tr w:rsidR="00CA2B1A" w:rsidRPr="00376611" w14:paraId="09FF0A0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9EB112F" w14:textId="77777777" w:rsidR="00CA2B1A" w:rsidRDefault="00CA2B1A" w:rsidP="00053DEC">
            <w:pPr>
              <w:pStyle w:val="Explanation"/>
            </w:pPr>
          </w:p>
        </w:tc>
      </w:tr>
      <w:tr w:rsidR="00CA2B1A" w:rsidRPr="00897AB7" w14:paraId="3407F11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313D43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Break the call to a new line if the line gets too long</w:t>
            </w:r>
          </w:p>
        </w:tc>
      </w:tr>
      <w:tr w:rsidR="00CA2B1A" w:rsidRPr="00376611" w14:paraId="07F5EEAE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FB87FE2" w14:textId="77777777" w:rsidR="00CA2B1A" w:rsidRDefault="00CA2B1A" w:rsidP="00053DEC">
            <w:pPr>
              <w:pStyle w:val="Code"/>
            </w:pPr>
            <w:r>
              <w:t>DATA(result) =</w:t>
            </w:r>
          </w:p>
          <w:p w14:paraId="540EBEFE" w14:textId="77777777" w:rsidR="00CA2B1A" w:rsidRDefault="00CA2B1A" w:rsidP="00053DEC">
            <w:pPr>
              <w:pStyle w:val="Code"/>
            </w:pPr>
            <w:r>
              <w:t xml:space="preserve">  </w:t>
            </w:r>
            <w:proofErr w:type="spellStart"/>
            <w:r>
              <w:t>some_object</w:t>
            </w:r>
            <w:proofErr w:type="spellEnd"/>
            <w:r>
              <w:t>-&gt;</w:t>
            </w:r>
            <w:proofErr w:type="spellStart"/>
            <w:r>
              <w:t>some_interface~a_method</w:t>
            </w:r>
            <w:proofErr w:type="spellEnd"/>
            <w:r>
              <w:t>(</w:t>
            </w:r>
          </w:p>
          <w:p w14:paraId="54C1F176" w14:textId="77777777" w:rsidR="00CA2B1A" w:rsidRDefault="00CA2B1A" w:rsidP="00053DEC">
            <w:pPr>
              <w:pStyle w:val="Code"/>
            </w:pPr>
            <w:r>
              <w:t xml:space="preserve">    a = 1</w:t>
            </w:r>
          </w:p>
          <w:p w14:paraId="2F5917E1" w14:textId="77777777" w:rsidR="00CA2B1A" w:rsidRDefault="00CA2B1A" w:rsidP="00053DEC">
            <w:pPr>
              <w:pStyle w:val="Code"/>
            </w:pPr>
            <w:r>
              <w:t xml:space="preserve">    b = 2 ).</w:t>
            </w:r>
          </w:p>
        </w:tc>
      </w:tr>
      <w:tr w:rsidR="00CA2B1A" w:rsidRPr="00897AB7" w14:paraId="1BB42605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0D237D2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Indent and snap to tab</w:t>
            </w:r>
          </w:p>
        </w:tc>
      </w:tr>
      <w:tr w:rsidR="00CA2B1A" w:rsidRPr="00897AB7" w14:paraId="0861995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923402B" w14:textId="77777777" w:rsidR="00CA2B1A" w:rsidRDefault="00CA2B1A" w:rsidP="00053DEC">
            <w:pPr>
              <w:pStyle w:val="Explanation"/>
            </w:pPr>
            <w:r>
              <w:t>Don’t force people to add single spaces</w:t>
            </w:r>
          </w:p>
        </w:tc>
      </w:tr>
      <w:tr w:rsidR="00CA2B1A" w:rsidRPr="00897AB7" w14:paraId="3172552D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3453797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Indent in-line declarations like method calls</w:t>
            </w:r>
          </w:p>
        </w:tc>
      </w:tr>
      <w:tr w:rsidR="00CA2B1A" w:rsidRPr="00897AB7" w14:paraId="7BB2A01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0A3A7778" w14:textId="77777777" w:rsidR="00CA2B1A" w:rsidRDefault="00CA2B1A" w:rsidP="00053DEC">
            <w:pPr>
              <w:pStyle w:val="Code"/>
            </w:pPr>
            <w:r>
              <w:t>merge( a = VALUE #( b = 'X'</w:t>
            </w:r>
          </w:p>
          <w:p w14:paraId="0005DB17" w14:textId="77777777" w:rsidR="00CA2B1A" w:rsidRDefault="00CA2B1A" w:rsidP="00053DEC">
            <w:pPr>
              <w:pStyle w:val="Code"/>
            </w:pPr>
            <w:r>
              <w:t xml:space="preserve">                    c = 'A' ) ).</w:t>
            </w:r>
          </w:p>
        </w:tc>
      </w:tr>
      <w:tr w:rsidR="00CA2B1A" w:rsidRPr="00376611" w14:paraId="26604343" w14:textId="77777777" w:rsidTr="00053DEC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EB3E4E1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align type clauses</w:t>
            </w:r>
          </w:p>
        </w:tc>
      </w:tr>
      <w:tr w:rsidR="00CA2B1A" w:rsidRPr="00897AB7" w14:paraId="27DF5AA0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6012BAB" w14:textId="77777777" w:rsidR="00CA2B1A" w:rsidRDefault="00CA2B1A" w:rsidP="00053DEC">
            <w:pPr>
              <w:pStyle w:val="Code"/>
            </w:pPr>
            <w:r>
              <w:t xml:space="preserve">DATA name TYPE </w:t>
            </w:r>
            <w:proofErr w:type="spellStart"/>
            <w:r>
              <w:t>seoclsname</w:t>
            </w:r>
            <w:proofErr w:type="spellEnd"/>
            <w:r>
              <w:t>.</w:t>
            </w:r>
          </w:p>
          <w:p w14:paraId="05F52028" w14:textId="77777777" w:rsidR="00CA2B1A" w:rsidRPr="00D12DE1" w:rsidRDefault="00CA2B1A" w:rsidP="00053DEC">
            <w:pPr>
              <w:pStyle w:val="Code"/>
            </w:pPr>
            <w:r>
              <w:t>DATA reader TYPE REF TO /clean/reader.</w:t>
            </w:r>
          </w:p>
        </w:tc>
      </w:tr>
    </w:tbl>
    <w:p w14:paraId="3EA47987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90E41" w:rsidRPr="004A7964" w14:paraId="1C92992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07967DF" w14:textId="16C14D31" w:rsidR="00C90E41" w:rsidRPr="004A7964" w:rsidRDefault="009534DF" w:rsidP="00227321">
            <w:pPr>
              <w:pStyle w:val="BlockHeader"/>
              <w:rPr>
                <w:lang w:val="en-US"/>
              </w:rPr>
            </w:pPr>
            <w:r w:rsidRPr="007F42C7">
              <w:rPr>
                <w:rFonts w:asciiTheme="minorHAnsi" w:hAnsiTheme="minorHAnsi" w:cstheme="minorHAnsi"/>
                <w:noProof/>
                <w:color w:val="FFFFFF" w:themeColor="background1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D9F96A" wp14:editId="1D7DBE2D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-377825</wp:posOffset>
                      </wp:positionV>
                      <wp:extent cx="6638400" cy="352800"/>
                      <wp:effectExtent l="0" t="0" r="0" b="952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38400" cy="352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63DDCF" w14:textId="1983A60B" w:rsidR="00053DEC" w:rsidRPr="00335D61" w:rsidRDefault="00053DEC" w:rsidP="00A64A5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</w:pPr>
                                  <w:r w:rsidRPr="00335D61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  <w:t xml:space="preserve">Variables + Statements + </w:t>
                                  </w:r>
                                  <w:proofErr w:type="spellStart"/>
                                  <w:r w:rsidRPr="00335D61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  <w:t>Classes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9F96A" id="Text Box 3" o:spid="_x0000_s1028" type="#_x0000_t202" style="position:absolute;margin-left:0;margin-top:-29.75pt;width:522.7pt;height:27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" fillcolor="white [3201]" stroked="f" strokeweight=".5pt">
                      <v:textbox>
                        <w:txbxContent>
                          <w:p w14:paraId="5063DDCF" w14:textId="1983A60B" w:rsidR="00053DEC" w:rsidRPr="00335D61" w:rsidRDefault="00053DEC" w:rsidP="00A64A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Variables + Statements + </w:t>
                            </w: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Classes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C90E41" w:rsidRPr="007F42C7">
              <w:rPr>
                <w:color w:val="FFFFFF" w:themeColor="background1"/>
                <w:lang w:val="en-US"/>
              </w:rPr>
              <w:t>Constants</w:t>
            </w:r>
          </w:p>
        </w:tc>
      </w:tr>
      <w:tr w:rsidR="00C90E41" w:rsidRPr="00897AB7" w14:paraId="01233C2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0A170E" w14:textId="34D09508" w:rsidR="00C90E41" w:rsidRPr="00C90E41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 w:rsidRPr="00C90E41">
              <w:rPr>
                <w:rFonts w:asciiTheme="majorHAnsi" w:hAnsiTheme="majorHAnsi" w:cstheme="majorHAnsi"/>
                <w:lang w:val="en-US"/>
              </w:rPr>
              <w:t xml:space="preserve">Use constants instead </w:t>
            </w:r>
            <w:r>
              <w:rPr>
                <w:rFonts w:asciiTheme="majorHAnsi" w:hAnsiTheme="majorHAnsi" w:cstheme="majorHAnsi"/>
                <w:lang w:val="en-US"/>
              </w:rPr>
              <w:t xml:space="preserve">of </w:t>
            </w:r>
            <w:r w:rsidRPr="00C90E41">
              <w:rPr>
                <w:rFonts w:asciiTheme="majorHAnsi" w:hAnsiTheme="majorHAnsi" w:cstheme="majorHAnsi"/>
                <w:lang w:val="en-US"/>
              </w:rPr>
              <w:t>m</w:t>
            </w:r>
            <w:r>
              <w:rPr>
                <w:rFonts w:asciiTheme="majorHAnsi" w:hAnsiTheme="majorHAnsi" w:cstheme="majorHAnsi"/>
                <w:lang w:val="en-US"/>
              </w:rPr>
              <w:t>agic numbers</w:t>
            </w:r>
          </w:p>
        </w:tc>
      </w:tr>
      <w:tr w:rsidR="00C90E41" w:rsidRPr="00897AB7" w14:paraId="78B7ACD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FC80D6C" w14:textId="2E20764E" w:rsidR="00C90E41" w:rsidRPr="00C90E41" w:rsidRDefault="00C90E41" w:rsidP="00C91C7D">
            <w:pPr>
              <w:pStyle w:val="Explanation"/>
              <w:rPr>
                <w:rFonts w:asciiTheme="majorHAnsi" w:hAnsiTheme="majorHAnsi"/>
              </w:rPr>
            </w:pPr>
            <w:r w:rsidRPr="00C90E41">
              <w:rPr>
                <w:rFonts w:asciiTheme="majorHAnsi" w:hAnsiTheme="majorHAnsi"/>
              </w:rPr>
              <w:t xml:space="preserve">E.g. </w:t>
            </w:r>
            <w:proofErr w:type="spellStart"/>
            <w:r w:rsidRPr="00C90E41">
              <w:rPr>
                <w:rStyle w:val="CodeChar"/>
              </w:rPr>
              <w:t>typekind_date</w:t>
            </w:r>
            <w:proofErr w:type="spellEnd"/>
            <w:r w:rsidRPr="00C90E41">
              <w:rPr>
                <w:rFonts w:asciiTheme="majorHAnsi" w:hAnsiTheme="majorHAnsi"/>
              </w:rPr>
              <w:t xml:space="preserve"> instead</w:t>
            </w:r>
            <w:r>
              <w:rPr>
                <w:rFonts w:asciiTheme="majorHAnsi" w:hAnsiTheme="majorHAnsi"/>
              </w:rPr>
              <w:t xml:space="preserve"> </w:t>
            </w:r>
            <w:r w:rsidR="0045687F">
              <w:rPr>
                <w:rStyle w:val="CodeChar"/>
              </w:rPr>
              <w:t>'</w:t>
            </w:r>
            <w:r w:rsidRPr="00C90E41">
              <w:rPr>
                <w:rStyle w:val="CodeChar"/>
              </w:rPr>
              <w:t>D</w:t>
            </w:r>
            <w:r w:rsidR="0045687F">
              <w:rPr>
                <w:rStyle w:val="CodeChar"/>
              </w:rPr>
              <w:t>'</w:t>
            </w:r>
          </w:p>
        </w:tc>
      </w:tr>
      <w:tr w:rsidR="00C90E41" w:rsidRPr="00897AB7" w14:paraId="0D71B1F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96FB4A3" w14:textId="74208469" w:rsidR="00C90E41" w:rsidRPr="00B019BE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enumeration classes over constants interfaces</w:t>
            </w:r>
          </w:p>
        </w:tc>
      </w:tr>
      <w:tr w:rsidR="00C90E41" w:rsidRPr="00897AB7" w14:paraId="561D3EC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5DC47DDC" w14:textId="12A2E052" w:rsidR="00C90E41" w:rsidRPr="002430E2" w:rsidRDefault="00C90E41" w:rsidP="00C91C7D">
            <w:pPr>
              <w:pStyle w:val="Explanation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color w:val="24292E"/>
                <w:shd w:val="clear" w:color="auto" w:fill="FFFFFF"/>
              </w:rPr>
              <w:t xml:space="preserve">E.g. class </w:t>
            </w:r>
            <w:proofErr w:type="spellStart"/>
            <w:r w:rsidRPr="00C90E41">
              <w:rPr>
                <w:rStyle w:val="CodeChar"/>
              </w:rPr>
              <w:t>message_severity</w:t>
            </w:r>
            <w:proofErr w:type="spellEnd"/>
            <w:r>
              <w:rPr>
                <w:rFonts w:asciiTheme="majorHAnsi" w:hAnsiTheme="majorHAnsi"/>
                <w:color w:val="24292E"/>
                <w:shd w:val="clear" w:color="auto" w:fill="FFFFFF"/>
              </w:rPr>
              <w:t xml:space="preserve"> over interface </w:t>
            </w:r>
            <w:proofErr w:type="spellStart"/>
            <w:r>
              <w:rPr>
                <w:rStyle w:val="CodeChar"/>
              </w:rPr>
              <w:t>common</w:t>
            </w:r>
            <w:r w:rsidRPr="00C90E41">
              <w:rPr>
                <w:rStyle w:val="CodeChar"/>
              </w:rPr>
              <w:t>_constants</w:t>
            </w:r>
            <w:proofErr w:type="spellEnd"/>
          </w:p>
        </w:tc>
      </w:tr>
      <w:tr w:rsidR="00C90E41" w:rsidRPr="00897AB7" w14:paraId="7080FD1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AFF5587" w14:textId="2CA3E618" w:rsidR="00C90E41" w:rsidRPr="002430E2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 don’t use enumeration classes, group your constants</w:t>
            </w:r>
          </w:p>
        </w:tc>
      </w:tr>
      <w:tr w:rsidR="00C90E41" w:rsidRPr="00897AB7" w14:paraId="37A5AAA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DC5B42" w14:textId="191ADE76" w:rsidR="00C90E41" w:rsidRDefault="00C90E41" w:rsidP="00147584">
            <w:pPr>
              <w:pStyle w:val="Explanation"/>
            </w:pPr>
            <w:r>
              <w:rPr>
                <w:rFonts w:asciiTheme="majorHAnsi" w:hAnsiTheme="majorHAnsi"/>
              </w:rPr>
              <w:t>Don’t mix unrelated constants in same struct</w:t>
            </w:r>
            <w:r w:rsidR="006633D7">
              <w:rPr>
                <w:rFonts w:asciiTheme="majorHAnsi" w:hAnsiTheme="majorHAnsi"/>
              </w:rPr>
              <w:t>ure</w:t>
            </w:r>
          </w:p>
        </w:tc>
      </w:tr>
    </w:tbl>
    <w:p w14:paraId="5A14EB6C" w14:textId="37CE3A79" w:rsidR="00F83F67" w:rsidRPr="00C35751" w:rsidRDefault="00335D61" w:rsidP="00F83F67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59ED2" wp14:editId="7B86282E">
                <wp:simplePos x="0" y="0"/>
                <wp:positionH relativeFrom="colum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E277D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59ED2" id="Text Box 6" o:spid="_x0000_s1029" type="#_x0000_t202" style="position:absolute;margin-left:0;margin-top:42.25pt;width:170.35pt;height:27.8pt;z-index:2516715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" filled="f" stroked="f" strokeweight=".5pt">
                <v:textbox>
                  <w:txbxContent>
                    <w:p w14:paraId="235E277D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F83F67" w:rsidRPr="00C35751" w14:paraId="4769F53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6F987914" w14:textId="3712A23C" w:rsidR="00F83F67" w:rsidRPr="003C1097" w:rsidRDefault="00F83F67" w:rsidP="00227321">
            <w:pPr>
              <w:pStyle w:val="BlockHeader"/>
            </w:pPr>
            <w:r w:rsidRPr="007F42C7">
              <w:rPr>
                <w:color w:val="FFFFFF" w:themeColor="background1"/>
              </w:rPr>
              <w:t>Variables</w:t>
            </w:r>
          </w:p>
        </w:tc>
      </w:tr>
      <w:tr w:rsidR="00F83F67" w:rsidRPr="00897AB7" w14:paraId="2DCD19D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F1300C" w14:textId="4E33FEA5" w:rsidR="00F83F67" w:rsidRPr="00C90E41" w:rsidRDefault="00F83F67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inline over up-front declarations</w:t>
            </w:r>
          </w:p>
        </w:tc>
      </w:tr>
      <w:tr w:rsidR="00F83F67" w:rsidRPr="00897AB7" w14:paraId="5FC5E68F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BBFFC6B" w14:textId="3FB637E4" w:rsidR="00F83F67" w:rsidRDefault="00F83F67" w:rsidP="00C91C7D">
            <w:pPr>
              <w:pStyle w:val="Code"/>
              <w:rPr>
                <w:rFonts w:asciiTheme="majorHAnsi" w:hAnsiTheme="majorHAnsi"/>
                <w:sz w:val="16"/>
              </w:rPr>
            </w:pPr>
            <w:r w:rsidRPr="00F83F67">
              <w:rPr>
                <w:rStyle w:val="CodeChar"/>
              </w:rPr>
              <w:t xml:space="preserve">DATA(name) = </w:t>
            </w:r>
            <w:r w:rsidR="0045687F">
              <w:rPr>
                <w:rStyle w:val="CodeChar"/>
              </w:rPr>
              <w:t>'</w:t>
            </w:r>
            <w:r w:rsidRPr="00F83F67">
              <w:rPr>
                <w:rStyle w:val="CodeChar"/>
              </w:rPr>
              <w:t>something</w:t>
            </w:r>
            <w:r w:rsidR="0045687F">
              <w:rPr>
                <w:rStyle w:val="CodeChar"/>
              </w:rPr>
              <w:t>'</w:t>
            </w:r>
          </w:p>
          <w:p w14:paraId="30664DDD" w14:textId="413301F1" w:rsidR="00F83F67" w:rsidRPr="00386D56" w:rsidRDefault="00F83F67" w:rsidP="00C91C7D">
            <w:pPr>
              <w:pStyle w:val="Code"/>
              <w:rPr>
                <w:strike/>
              </w:rPr>
            </w:pPr>
            <w:r w:rsidRPr="00386D56">
              <w:rPr>
                <w:strike/>
              </w:rPr>
              <w:t>DATA: name TYPE char30</w:t>
            </w:r>
          </w:p>
        </w:tc>
      </w:tr>
      <w:tr w:rsidR="00F83F67" w:rsidRPr="00C35751" w14:paraId="755B2C6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2ADC88" w14:textId="28256C21" w:rsidR="00F83F67" w:rsidRPr="00B019BE" w:rsidRDefault="00D74E1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declare inline in optional branches</w:t>
            </w:r>
          </w:p>
        </w:tc>
      </w:tr>
      <w:tr w:rsidR="00F83F67" w:rsidRPr="00C35751" w14:paraId="025B6AE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1F2E4837" w14:textId="77777777" w:rsidR="00D74E15" w:rsidRPr="00376611" w:rsidRDefault="00D74E15" w:rsidP="00D74E15">
            <w:pPr>
              <w:pStyle w:val="Code"/>
              <w:rPr>
                <w:strike/>
                <w:shd w:val="clear" w:color="auto" w:fill="FFFFFF"/>
              </w:rPr>
            </w:pPr>
            <w:r w:rsidRPr="00376611">
              <w:rPr>
                <w:strike/>
                <w:shd w:val="clear" w:color="auto" w:fill="FFFFFF"/>
              </w:rPr>
              <w:t xml:space="preserve">IF </w:t>
            </w:r>
            <w:proofErr w:type="spellStart"/>
            <w:r w:rsidRPr="00376611">
              <w:rPr>
                <w:strike/>
                <w:shd w:val="clear" w:color="auto" w:fill="FFFFFF"/>
              </w:rPr>
              <w:t>has_entries</w:t>
            </w:r>
            <w:proofErr w:type="spellEnd"/>
            <w:r w:rsidRPr="00376611">
              <w:rPr>
                <w:strike/>
                <w:shd w:val="clear" w:color="auto" w:fill="FFFFFF"/>
              </w:rPr>
              <w:t xml:space="preserve"> = </w:t>
            </w:r>
            <w:proofErr w:type="spellStart"/>
            <w:r w:rsidRPr="00376611">
              <w:rPr>
                <w:strike/>
                <w:shd w:val="clear" w:color="auto" w:fill="FFFFFF"/>
              </w:rPr>
              <w:t>abap_true</w:t>
            </w:r>
            <w:proofErr w:type="spellEnd"/>
            <w:r w:rsidRPr="00376611">
              <w:rPr>
                <w:strike/>
                <w:shd w:val="clear" w:color="auto" w:fill="FFFFFF"/>
              </w:rPr>
              <w:t>.</w:t>
            </w:r>
          </w:p>
          <w:p w14:paraId="45C3C4A3" w14:textId="6BADF2CB" w:rsidR="00F83F67" w:rsidRPr="002430E2" w:rsidRDefault="00D74E15" w:rsidP="00D74E15">
            <w:pPr>
              <w:pStyle w:val="Code"/>
            </w:pPr>
            <w:r w:rsidRPr="00376611">
              <w:rPr>
                <w:strike/>
                <w:shd w:val="clear" w:color="auto" w:fill="FFFFFF"/>
              </w:rPr>
              <w:t xml:space="preserve">  DATA(value) = 1.</w:t>
            </w:r>
          </w:p>
        </w:tc>
      </w:tr>
      <w:tr w:rsidR="00F83F67" w:rsidRPr="00897AB7" w14:paraId="438A287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81FB5B2" w14:textId="4AAFF163" w:rsidR="00F83F67" w:rsidRPr="002430E2" w:rsidRDefault="00D74E1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 not chain up-front declarations</w:t>
            </w:r>
          </w:p>
        </w:tc>
      </w:tr>
      <w:tr w:rsidR="00F83F67" w:rsidRPr="00897AB7" w14:paraId="0002CBB7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7CCC202" w14:textId="6D939880" w:rsidR="00F83F67" w:rsidRDefault="00D74E15" w:rsidP="00D74E15">
            <w:pPr>
              <w:pStyle w:val="Code"/>
            </w:pPr>
            <w:r>
              <w:t xml:space="preserve">DATA name TYPE </w:t>
            </w:r>
            <w:proofErr w:type="spellStart"/>
            <w:r>
              <w:t>seoclsname</w:t>
            </w:r>
            <w:proofErr w:type="spellEnd"/>
            <w:r>
              <w:t>.</w:t>
            </w:r>
          </w:p>
          <w:p w14:paraId="263FFE12" w14:textId="653907C7" w:rsidR="00D74E15" w:rsidRDefault="00D74E15" w:rsidP="00D74E15">
            <w:pPr>
              <w:pStyle w:val="Code"/>
            </w:pPr>
            <w:r>
              <w:t>DATA reader TYPE REF TO something.</w:t>
            </w:r>
          </w:p>
        </w:tc>
      </w:tr>
      <w:tr w:rsidR="00E9287B" w:rsidRPr="00897AB7" w14:paraId="3E105EA8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7763D09" w14:textId="707CD729" w:rsidR="00E9287B" w:rsidRPr="00376611" w:rsidRDefault="00E9287B" w:rsidP="00E9287B">
            <w:pPr>
              <w:rPr>
                <w:lang w:val="en-US"/>
              </w:rPr>
            </w:pPr>
            <w:r w:rsidRPr="00376611">
              <w:rPr>
                <w:lang w:val="en-US"/>
              </w:rPr>
              <w:t>Prefer REF TO over FIELD-SYMBOL</w:t>
            </w:r>
          </w:p>
        </w:tc>
      </w:tr>
      <w:tr w:rsidR="00E9287B" w:rsidRPr="00897AB7" w14:paraId="2679C44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691E7E4" w14:textId="59E318B1" w:rsidR="00E9287B" w:rsidRDefault="00E9287B" w:rsidP="00D74E15">
            <w:pPr>
              <w:pStyle w:val="Code"/>
            </w:pPr>
            <w:r>
              <w:t xml:space="preserve">LOOP AT </w:t>
            </w:r>
            <w:proofErr w:type="spellStart"/>
            <w:r>
              <w:t>itab</w:t>
            </w:r>
            <w:proofErr w:type="spellEnd"/>
            <w:r>
              <w:t xml:space="preserve"> REFERENCE INTO …</w:t>
            </w:r>
          </w:p>
        </w:tc>
      </w:tr>
    </w:tbl>
    <w:p w14:paraId="064DD06D" w14:textId="7E5E56A8" w:rsidR="00F83F67" w:rsidRPr="00C35751" w:rsidRDefault="00F83F67" w:rsidP="00F83F67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8D730A" w:rsidRPr="00C35751" w14:paraId="59689E7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6F89494" w14:textId="2C1FC4A7" w:rsidR="008D730A" w:rsidRPr="003C1097" w:rsidRDefault="008D730A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Tables</w:t>
            </w:r>
            <w:proofErr w:type="spellEnd"/>
          </w:p>
        </w:tc>
      </w:tr>
      <w:tr w:rsidR="008D730A" w:rsidRPr="00897AB7" w14:paraId="057DD66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D9558D6" w14:textId="3C7964DB" w:rsidR="008D730A" w:rsidRPr="00C90E41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table type</w:t>
            </w:r>
          </w:p>
        </w:tc>
      </w:tr>
      <w:tr w:rsidR="008D730A" w:rsidRPr="00C90E41" w14:paraId="16C6F1D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DE3A521" w14:textId="77777777" w:rsidR="008D730A" w:rsidRDefault="008D730A" w:rsidP="00147584">
            <w:pPr>
              <w:pStyle w:val="Code"/>
              <w:rPr>
                <w:rStyle w:val="CodeChar"/>
              </w:rPr>
            </w:pPr>
            <w:r>
              <w:rPr>
                <w:rStyle w:val="CodeChar"/>
              </w:rPr>
              <w:t xml:space="preserve">HASHED: </w:t>
            </w:r>
            <w:r w:rsidRPr="008D730A">
              <w:rPr>
                <w:rStyle w:val="ExplanationChar"/>
              </w:rPr>
              <w:t>large, filled at once, never modified, read often</w:t>
            </w:r>
          </w:p>
          <w:p w14:paraId="73DC4194" w14:textId="77777777" w:rsidR="008D730A" w:rsidRPr="008D730A" w:rsidRDefault="008D730A" w:rsidP="00147584">
            <w:pPr>
              <w:pStyle w:val="Code"/>
              <w:rPr>
                <w:rStyle w:val="ExplanationChar"/>
              </w:rPr>
            </w:pPr>
            <w:r>
              <w:rPr>
                <w:rStyle w:val="CodeChar"/>
              </w:rPr>
              <w:t xml:space="preserve">SORTED: </w:t>
            </w:r>
            <w:r w:rsidRPr="008D730A">
              <w:rPr>
                <w:rStyle w:val="ExplanationChar"/>
              </w:rPr>
              <w:t>large, always sorted, filled over time or modified, read often</w:t>
            </w:r>
          </w:p>
          <w:p w14:paraId="7B73711A" w14:textId="3EE3D182" w:rsidR="008D730A" w:rsidRPr="00C90E41" w:rsidRDefault="008D730A" w:rsidP="00147584">
            <w:pPr>
              <w:pStyle w:val="Code"/>
            </w:pPr>
            <w:r>
              <w:rPr>
                <w:rStyle w:val="CodeChar"/>
              </w:rPr>
              <w:t xml:space="preserve">STANDARD: </w:t>
            </w:r>
            <w:r w:rsidRPr="008D730A">
              <w:rPr>
                <w:rStyle w:val="ExplanationChar"/>
              </w:rPr>
              <w:t>small, array-like</w:t>
            </w:r>
          </w:p>
        </w:tc>
      </w:tr>
      <w:tr w:rsidR="008D730A" w:rsidRPr="00C35751" w14:paraId="2401126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937FD66" w14:textId="662B976D" w:rsidR="008D730A" w:rsidRPr="00B019BE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Avoid DEFAULT_KEY</w:t>
            </w:r>
          </w:p>
        </w:tc>
      </w:tr>
      <w:tr w:rsidR="008D730A" w:rsidRPr="00897AB7" w14:paraId="042BA0B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14:paraId="56591793" w14:textId="32EA3DF7" w:rsidR="006633D7" w:rsidRDefault="006633D7" w:rsidP="00147584">
            <w:pPr>
              <w:pStyle w:val="Code"/>
              <w:rPr>
                <w:strike/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DATA </w:t>
            </w:r>
            <w:proofErr w:type="spellStart"/>
            <w:r>
              <w:rPr>
                <w:shd w:val="clear" w:color="auto" w:fill="FFFFFF"/>
              </w:rPr>
              <w:t>itab</w:t>
            </w:r>
            <w:proofErr w:type="spellEnd"/>
            <w:r>
              <w:rPr>
                <w:shd w:val="clear" w:color="auto" w:fill="FFFFFF"/>
              </w:rPr>
              <w:t xml:space="preserve"> TYPE … WITH EMPTY KEY</w:t>
            </w:r>
          </w:p>
          <w:p w14:paraId="3337F12A" w14:textId="2EC60D7A" w:rsidR="008D730A" w:rsidRPr="002430E2" w:rsidRDefault="006633D7" w:rsidP="006633D7">
            <w:pPr>
              <w:pStyle w:val="Code"/>
            </w:pPr>
            <w:r w:rsidRPr="006633D7">
              <w:rPr>
                <w:strike/>
                <w:shd w:val="clear" w:color="auto" w:fill="FFFFFF"/>
              </w:rPr>
              <w:t xml:space="preserve">DATA </w:t>
            </w:r>
            <w:proofErr w:type="spellStart"/>
            <w:r w:rsidRPr="006633D7">
              <w:rPr>
                <w:strike/>
                <w:shd w:val="clear" w:color="auto" w:fill="FFFFFF"/>
              </w:rPr>
              <w:t>itab</w:t>
            </w:r>
            <w:proofErr w:type="spellEnd"/>
            <w:r w:rsidRPr="006633D7">
              <w:rPr>
                <w:strike/>
                <w:shd w:val="clear" w:color="auto" w:fill="FFFFFF"/>
              </w:rPr>
              <w:t xml:space="preserve"> TYPE … WITH DEFAULT KEY</w:t>
            </w:r>
          </w:p>
        </w:tc>
      </w:tr>
      <w:tr w:rsidR="008D730A" w:rsidRPr="00897AB7" w14:paraId="4C76E0D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8C158C3" w14:textId="70A06805" w:rsidR="008D730A" w:rsidRPr="002430E2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INSERT INTO TABLE over APPEND TO</w:t>
            </w:r>
          </w:p>
        </w:tc>
      </w:tr>
      <w:tr w:rsidR="008D730A" w:rsidRPr="00897AB7" w14:paraId="19EB8FDC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2859680" w14:textId="7CD085D8" w:rsidR="008D730A" w:rsidRDefault="008D730A" w:rsidP="008D730A">
            <w:pPr>
              <w:pStyle w:val="Explanation"/>
            </w:pPr>
            <w:r>
              <w:t xml:space="preserve">Except to express that row </w:t>
            </w:r>
            <w:r w:rsidRPr="005D2215">
              <w:rPr>
                <w:i/>
              </w:rPr>
              <w:t>must</w:t>
            </w:r>
            <w:r>
              <w:t xml:space="preserve"> be last</w:t>
            </w:r>
          </w:p>
        </w:tc>
      </w:tr>
      <w:tr w:rsidR="008D730A" w:rsidRPr="00897AB7" w14:paraId="34C6CA4C" w14:textId="77777777" w:rsidTr="00143FA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14:paraId="7CFA98D9" w14:textId="2619B88C" w:rsidR="008D730A" w:rsidRPr="008D730A" w:rsidRDefault="005D2215" w:rsidP="00147584">
            <w:pPr>
              <w:rPr>
                <w:lang w:val="en-US"/>
              </w:rPr>
            </w:pPr>
            <w:r>
              <w:rPr>
                <w:lang w:val="en-US"/>
              </w:rPr>
              <w:t>Prefer LINE_EXISTS over READ TABLE</w:t>
            </w:r>
          </w:p>
        </w:tc>
      </w:tr>
      <w:tr w:rsidR="008D730A" w:rsidRPr="00897AB7" w14:paraId="74D4D496" w14:textId="77777777" w:rsidTr="00143FA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94B9D0D" w14:textId="20FDA81B" w:rsidR="008D730A" w:rsidRDefault="005D2215" w:rsidP="00147584">
            <w:pPr>
              <w:pStyle w:val="Code"/>
            </w:pPr>
            <w:r>
              <w:t xml:space="preserve">IF </w:t>
            </w:r>
            <w:proofErr w:type="spellStart"/>
            <w:r>
              <w:t>line_exists</w:t>
            </w:r>
            <w:proofErr w:type="spellEnd"/>
            <w:r>
              <w:t xml:space="preserve">( </w:t>
            </w:r>
            <w:proofErr w:type="spellStart"/>
            <w:r>
              <w:t>itab</w:t>
            </w:r>
            <w:proofErr w:type="spellEnd"/>
            <w:r>
              <w:t xml:space="preserve">[ key = </w:t>
            </w:r>
            <w:r w:rsidR="0045687F">
              <w:t>'</w:t>
            </w:r>
            <w:r>
              <w:t>A</w:t>
            </w:r>
            <w:r w:rsidR="0045687F">
              <w:t>'</w:t>
            </w:r>
            <w:r>
              <w:t xml:space="preserve"> ] )</w:t>
            </w:r>
          </w:p>
        </w:tc>
      </w:tr>
      <w:tr w:rsidR="00143FAF" w:rsidRPr="00897AB7" w14:paraId="2C67EEC1" w14:textId="77777777" w:rsidTr="00143FA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14:paraId="79FE509F" w14:textId="4F896611" w:rsidR="00143FAF" w:rsidRPr="00143FAF" w:rsidRDefault="00143FAF" w:rsidP="00143FAF">
            <w:pPr>
              <w:pStyle w:val="Code"/>
              <w:spacing w:after="0"/>
              <w:rPr>
                <w:rFonts w:asciiTheme="majorHAnsi" w:hAnsiTheme="majorHAnsi"/>
                <w:sz w:val="20"/>
                <w:szCs w:val="20"/>
              </w:rPr>
            </w:pPr>
            <w:r w:rsidRPr="00143FAF">
              <w:rPr>
                <w:rFonts w:asciiTheme="majorHAnsi" w:hAnsiTheme="majorHAnsi"/>
                <w:sz w:val="20"/>
                <w:szCs w:val="20"/>
              </w:rPr>
              <w:t>Prefer READ TABLE over LOOP AT</w:t>
            </w:r>
          </w:p>
        </w:tc>
      </w:tr>
      <w:tr w:rsidR="00143FAF" w:rsidRPr="00143FAF" w14:paraId="20162E84" w14:textId="77777777" w:rsidTr="006E615E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FEEF073" w14:textId="534AEB90" w:rsidR="00143FAF" w:rsidRPr="00143FAF" w:rsidRDefault="00143FAF" w:rsidP="00143FAF">
            <w:pPr>
              <w:pStyle w:val="Code"/>
              <w:rPr>
                <w:strike/>
              </w:rPr>
            </w:pPr>
            <w:r w:rsidRPr="00143FAF">
              <w:rPr>
                <w:strike/>
              </w:rPr>
              <w:t xml:space="preserve">LOOP AT </w:t>
            </w:r>
            <w:proofErr w:type="spellStart"/>
            <w:r w:rsidRPr="00143FAF">
              <w:rPr>
                <w:strike/>
              </w:rPr>
              <w:t>my_table</w:t>
            </w:r>
            <w:proofErr w:type="spellEnd"/>
            <w:r w:rsidRPr="00143FAF">
              <w:rPr>
                <w:strike/>
              </w:rPr>
              <w:t xml:space="preserve"> … WHERE key = 'A'.</w:t>
            </w:r>
          </w:p>
          <w:p w14:paraId="569B54EF" w14:textId="1C8B4133" w:rsidR="00143FAF" w:rsidRDefault="00143FAF" w:rsidP="00143FAF">
            <w:pPr>
              <w:pStyle w:val="Code"/>
            </w:pPr>
            <w:r w:rsidRPr="00143FAF">
              <w:rPr>
                <w:strike/>
              </w:rPr>
              <w:t xml:space="preserve">  EXIT.</w:t>
            </w:r>
          </w:p>
        </w:tc>
      </w:tr>
      <w:tr w:rsidR="006E615E" w:rsidRPr="00897AB7" w14:paraId="59FBAB68" w14:textId="77777777" w:rsidTr="006E615E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</w:tcPr>
          <w:p w14:paraId="1D1216A6" w14:textId="21ECC15E" w:rsidR="006E615E" w:rsidRPr="006E615E" w:rsidRDefault="006E615E" w:rsidP="006E615E">
            <w:pPr>
              <w:pStyle w:val="Code"/>
              <w:spacing w:after="0"/>
              <w:rPr>
                <w:rFonts w:asciiTheme="majorHAnsi" w:hAnsiTheme="majorHAnsi"/>
                <w:sz w:val="20"/>
                <w:szCs w:val="20"/>
              </w:rPr>
            </w:pPr>
            <w:r w:rsidRPr="006E615E">
              <w:rPr>
                <w:rFonts w:asciiTheme="majorHAnsi" w:hAnsiTheme="majorHAnsi"/>
                <w:sz w:val="20"/>
                <w:szCs w:val="20"/>
              </w:rPr>
              <w:t>PREFER LOOP AT WHERE over nested IF</w:t>
            </w:r>
          </w:p>
        </w:tc>
      </w:tr>
      <w:tr w:rsidR="006E615E" w:rsidRPr="00897AB7" w14:paraId="11C679D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5442183" w14:textId="7D9A9F0D" w:rsidR="006E615E" w:rsidRPr="006E615E" w:rsidRDefault="006E615E" w:rsidP="00143FAF">
            <w:pPr>
              <w:pStyle w:val="Code"/>
            </w:pPr>
            <w:r w:rsidRPr="006E615E">
              <w:t xml:space="preserve">LOOP AT </w:t>
            </w:r>
            <w:proofErr w:type="spellStart"/>
            <w:r w:rsidRPr="006E615E">
              <w:t>my_table</w:t>
            </w:r>
            <w:proofErr w:type="spellEnd"/>
            <w:r w:rsidRPr="006E615E">
              <w:t xml:space="preserve"> … WHERE key = 'A'.</w:t>
            </w:r>
          </w:p>
        </w:tc>
      </w:tr>
    </w:tbl>
    <w:p w14:paraId="3B0E1D45" w14:textId="265ECE02" w:rsidR="0045687F" w:rsidRPr="00C35751" w:rsidRDefault="0045687F" w:rsidP="0045687F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5687F" w:rsidRPr="00C35751" w14:paraId="4D48ACD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785A647" w14:textId="1A699CAA" w:rsidR="0045687F" w:rsidRPr="003C1097" w:rsidRDefault="0045687F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>Strings</w:t>
            </w:r>
          </w:p>
        </w:tc>
      </w:tr>
      <w:tr w:rsidR="0045687F" w:rsidRPr="00C35751" w14:paraId="4F25080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81B6CAC" w14:textId="5CA30742" w:rsidR="0045687F" w:rsidRPr="00C90E41" w:rsidRDefault="0045687F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` to define literals</w:t>
            </w:r>
          </w:p>
        </w:tc>
      </w:tr>
      <w:tr w:rsidR="0045687F" w:rsidRPr="00897AB7" w14:paraId="2CD4ABF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9C6DB38" w14:textId="5C413801" w:rsidR="0045687F" w:rsidRPr="00C90E41" w:rsidRDefault="0045687F" w:rsidP="00147584">
            <w:pPr>
              <w:pStyle w:val="Code"/>
            </w:pPr>
            <w:r>
              <w:rPr>
                <w:rStyle w:val="CodeChar"/>
              </w:rPr>
              <w:t>CONSTANTS a TYPE string VALUE `</w:t>
            </w:r>
            <w:proofErr w:type="spellStart"/>
            <w:r>
              <w:rPr>
                <w:rStyle w:val="CodeChar"/>
              </w:rPr>
              <w:t>abc</w:t>
            </w:r>
            <w:proofErr w:type="spellEnd"/>
            <w:r>
              <w:rPr>
                <w:rStyle w:val="CodeChar"/>
              </w:rPr>
              <w:t>`</w:t>
            </w:r>
          </w:p>
        </w:tc>
      </w:tr>
      <w:tr w:rsidR="0045687F" w:rsidRPr="00C35751" w14:paraId="519D1C36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5D6EF09" w14:textId="6B9CDCB0" w:rsidR="0045687F" w:rsidRPr="00B019BE" w:rsidRDefault="0045687F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| to assemble text</w:t>
            </w:r>
          </w:p>
        </w:tc>
      </w:tr>
      <w:tr w:rsidR="0045687F" w:rsidRPr="00E9287B" w14:paraId="01F8EA4F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72E301F" w14:textId="12B68909" w:rsidR="0045687F" w:rsidRDefault="0045687F" w:rsidP="00147584">
            <w:pPr>
              <w:pStyle w:val="Code"/>
            </w:pPr>
            <w:r>
              <w:t xml:space="preserve">text = |Received { </w:t>
            </w:r>
            <w:proofErr w:type="spellStart"/>
            <w:r>
              <w:t>http_code</w:t>
            </w:r>
            <w:proofErr w:type="spellEnd"/>
            <w:r>
              <w:t xml:space="preserve"> }|</w:t>
            </w:r>
          </w:p>
        </w:tc>
      </w:tr>
      <w:tr w:rsidR="00A53810" w:rsidRPr="00C35751" w14:paraId="7DB8947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5E22F25C" w14:textId="2FD37C60" w:rsidR="00A53810" w:rsidRPr="003C1097" w:rsidRDefault="00A53810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Booleans</w:t>
            </w:r>
            <w:proofErr w:type="spellEnd"/>
          </w:p>
        </w:tc>
      </w:tr>
      <w:tr w:rsidR="00A53810" w:rsidRPr="007C2804" w14:paraId="5A6AA32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D240899" w14:textId="07DB7494" w:rsidR="00A53810" w:rsidRPr="00C90E41" w:rsidRDefault="007C280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Booleans wisely</w:t>
            </w:r>
          </w:p>
        </w:tc>
      </w:tr>
      <w:tr w:rsidR="00A53810" w:rsidRPr="00897AB7" w14:paraId="6F932E99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4801291E" w14:textId="46286CAD" w:rsidR="00A53810" w:rsidRPr="00C90E41" w:rsidRDefault="007C2804" w:rsidP="00A53810">
            <w:pPr>
              <w:pStyle w:val="Explanation"/>
            </w:pPr>
            <w:r>
              <w:t>Enumerations often make more sense</w:t>
            </w:r>
          </w:p>
        </w:tc>
      </w:tr>
      <w:tr w:rsidR="007C2804" w:rsidRPr="00897AB7" w14:paraId="564F91A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FFEDB8" w14:textId="41033975" w:rsidR="007C2804" w:rsidRDefault="007C280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ABAP_BOOL for Booleans</w:t>
            </w:r>
          </w:p>
        </w:tc>
      </w:tr>
      <w:tr w:rsidR="007C2804" w:rsidRPr="00897AB7" w14:paraId="5236F694" w14:textId="77777777" w:rsidTr="007C2804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5D6A4DC9" w14:textId="1FB3057C" w:rsidR="007C2804" w:rsidRDefault="007C2804" w:rsidP="007C2804">
            <w:pPr>
              <w:pStyle w:val="Explanation"/>
              <w:rPr>
                <w:rFonts w:asciiTheme="majorHAnsi" w:hAnsiTheme="majorHAnsi"/>
              </w:rPr>
            </w:pPr>
            <w:r>
              <w:rPr>
                <w:rStyle w:val="CodeChar"/>
              </w:rPr>
              <w:t xml:space="preserve">DATA </w:t>
            </w:r>
            <w:proofErr w:type="spellStart"/>
            <w:r>
              <w:rPr>
                <w:rStyle w:val="CodeChar"/>
              </w:rPr>
              <w:t>has_entries</w:t>
            </w:r>
            <w:proofErr w:type="spellEnd"/>
            <w:r>
              <w:rPr>
                <w:rStyle w:val="CodeChar"/>
              </w:rPr>
              <w:t xml:space="preserve"> TYPE </w:t>
            </w:r>
            <w:proofErr w:type="spellStart"/>
            <w:r>
              <w:rPr>
                <w:rStyle w:val="CodeChar"/>
              </w:rPr>
              <w:t>abap_bool</w:t>
            </w:r>
            <w:proofErr w:type="spellEnd"/>
            <w:r>
              <w:rPr>
                <w:rStyle w:val="CodeChar"/>
              </w:rPr>
              <w:t xml:space="preserve"> </w:t>
            </w:r>
            <w:r w:rsidRPr="00A53810">
              <w:t>or</w:t>
            </w:r>
            <w:r>
              <w:rPr>
                <w:rStyle w:val="CodeChar"/>
              </w:rPr>
              <w:t xml:space="preserve"> BOOLE_D </w:t>
            </w:r>
            <w:r w:rsidRPr="00A53810">
              <w:t xml:space="preserve">where </w:t>
            </w:r>
            <w:r>
              <w:t xml:space="preserve">DDIC type </w:t>
            </w:r>
            <w:r w:rsidRPr="00A53810">
              <w:t>needed</w:t>
            </w:r>
          </w:p>
        </w:tc>
      </w:tr>
      <w:tr w:rsidR="00A53810" w:rsidRPr="00897AB7" w14:paraId="6278015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C6FA774" w14:textId="667DE9E6" w:rsidR="00A53810" w:rsidRPr="00B019BE" w:rsidRDefault="00A53810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ABAP_TRUE and ABAP_FALSE for comparisons</w:t>
            </w:r>
          </w:p>
        </w:tc>
      </w:tr>
      <w:tr w:rsidR="00A53810" w:rsidRPr="00897AB7" w14:paraId="0899B05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0D8CF69" w14:textId="1FDA7836" w:rsidR="00A53810" w:rsidRDefault="00A53810" w:rsidP="00A53810">
            <w:pPr>
              <w:pStyle w:val="Explanation"/>
            </w:pPr>
            <w:r>
              <w:t xml:space="preserve">Instead </w:t>
            </w:r>
            <w:r w:rsidRPr="00A53810">
              <w:rPr>
                <w:rStyle w:val="CodeChar"/>
              </w:rPr>
              <w:t>'X'</w:t>
            </w:r>
            <w:r>
              <w:t xml:space="preserve">, </w:t>
            </w:r>
            <w:r w:rsidRPr="00A53810">
              <w:rPr>
                <w:rStyle w:val="CodeChar"/>
              </w:rPr>
              <w:t>space</w:t>
            </w:r>
            <w:r>
              <w:t xml:space="preserve">, and </w:t>
            </w:r>
            <w:r w:rsidRPr="00A53810">
              <w:rPr>
                <w:rStyle w:val="CodeChar"/>
              </w:rPr>
              <w:t>IS INITIAL</w:t>
            </w:r>
          </w:p>
        </w:tc>
      </w:tr>
      <w:tr w:rsidR="00455B17" w:rsidRPr="00897AB7" w14:paraId="1F762A87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F0A0BDE" w14:textId="040EDFF5" w:rsidR="00455B17" w:rsidRPr="00376611" w:rsidRDefault="00455B17" w:rsidP="00455B17">
            <w:pPr>
              <w:rPr>
                <w:lang w:val="en-US"/>
              </w:rPr>
            </w:pPr>
            <w:r w:rsidRPr="00376611">
              <w:rPr>
                <w:lang w:val="en-US"/>
              </w:rPr>
              <w:t>Use XSDBOOL to set Boolean variables</w:t>
            </w:r>
          </w:p>
        </w:tc>
      </w:tr>
      <w:tr w:rsidR="00455B17" w:rsidRPr="00897AB7" w14:paraId="226AFA5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275F5FF" w14:textId="1A085D9C" w:rsidR="00455B17" w:rsidRDefault="00455B17" w:rsidP="00455B17">
            <w:pPr>
              <w:pStyle w:val="Code"/>
            </w:pPr>
            <w:r>
              <w:t xml:space="preserve">empty = </w:t>
            </w:r>
            <w:proofErr w:type="spellStart"/>
            <w:r>
              <w:t>xsdbool</w:t>
            </w:r>
            <w:proofErr w:type="spellEnd"/>
            <w:r>
              <w:t xml:space="preserve">( </w:t>
            </w:r>
            <w:proofErr w:type="spellStart"/>
            <w:r>
              <w:t>itab</w:t>
            </w:r>
            <w:proofErr w:type="spellEnd"/>
            <w:r>
              <w:t xml:space="preserve"> IS INITIAL )</w:t>
            </w:r>
          </w:p>
        </w:tc>
      </w:tr>
    </w:tbl>
    <w:p w14:paraId="5EEF8D71" w14:textId="5356C8D1" w:rsidR="00376611" w:rsidRPr="00C35751" w:rsidRDefault="00376611" w:rsidP="0037661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376611" w:rsidRPr="00C35751" w14:paraId="7874FE4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711FF1F" w14:textId="61534124" w:rsidR="00376611" w:rsidRPr="003C1097" w:rsidRDefault="00376611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Conditions</w:t>
            </w:r>
            <w:proofErr w:type="spellEnd"/>
          </w:p>
        </w:tc>
      </w:tr>
      <w:tr w:rsidR="00376611" w:rsidRPr="00897AB7" w14:paraId="6FE5CD8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B4C0EEF" w14:textId="2B9E61E4" w:rsidR="00376611" w:rsidRPr="00C90E41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Try to make conditions positive</w:t>
            </w:r>
          </w:p>
        </w:tc>
      </w:tr>
      <w:tr w:rsidR="00376611" w:rsidRPr="00897AB7" w14:paraId="789B79B1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E0B752F" w14:textId="41B3623F" w:rsidR="00376611" w:rsidRPr="00C90E41" w:rsidRDefault="00376611" w:rsidP="00147584">
            <w:pPr>
              <w:pStyle w:val="Explanation"/>
            </w:pPr>
            <w:r w:rsidRPr="00376611">
              <w:rPr>
                <w:rStyle w:val="CodeChar"/>
              </w:rPr>
              <w:t xml:space="preserve">IF </w:t>
            </w:r>
            <w:proofErr w:type="spellStart"/>
            <w:r w:rsidRPr="00376611">
              <w:rPr>
                <w:rStyle w:val="CodeChar"/>
              </w:rPr>
              <w:t>has_entries</w:t>
            </w:r>
            <w:proofErr w:type="spellEnd"/>
            <w:r w:rsidRPr="00376611">
              <w:rPr>
                <w:rStyle w:val="CodeChar"/>
              </w:rPr>
              <w:t xml:space="preserve"> = </w:t>
            </w:r>
            <w:proofErr w:type="spellStart"/>
            <w:r w:rsidRPr="00376611">
              <w:rPr>
                <w:rStyle w:val="CodeChar"/>
              </w:rPr>
              <w:t>abap_true</w:t>
            </w:r>
            <w:proofErr w:type="spellEnd"/>
            <w:r w:rsidRPr="00376611">
              <w:rPr>
                <w:rStyle w:val="CodeChar"/>
              </w:rPr>
              <w:t>.</w:t>
            </w:r>
          </w:p>
        </w:tc>
      </w:tr>
      <w:tr w:rsidR="00376611" w:rsidRPr="00376611" w14:paraId="164886E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F987189" w14:textId="61C4C9B9" w:rsidR="00376611" w:rsidRPr="00B019BE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Consider decomposing complex conditions</w:t>
            </w:r>
          </w:p>
        </w:tc>
      </w:tr>
      <w:tr w:rsidR="00376611" w:rsidRPr="00897AB7" w14:paraId="71E175CD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85794D" w14:textId="4295E1CC" w:rsidR="00376611" w:rsidRDefault="00376611" w:rsidP="00376611">
            <w:pPr>
              <w:pStyle w:val="Code"/>
            </w:pPr>
            <w:r>
              <w:t>DATA(</w:t>
            </w:r>
            <w:proofErr w:type="spellStart"/>
            <w:r>
              <w:t>example_provided</w:t>
            </w:r>
            <w:proofErr w:type="spellEnd"/>
            <w:r>
              <w:t xml:space="preserve">) = </w:t>
            </w:r>
            <w:proofErr w:type="spellStart"/>
            <w:r>
              <w:t>xsdbool</w:t>
            </w:r>
            <w:proofErr w:type="spellEnd"/>
            <w:r>
              <w:t>(…)</w:t>
            </w:r>
          </w:p>
          <w:p w14:paraId="38C8198E" w14:textId="7E67005A" w:rsidR="00376611" w:rsidRDefault="00376611" w:rsidP="00376611">
            <w:pPr>
              <w:pStyle w:val="Code"/>
            </w:pPr>
            <w:r>
              <w:t xml:space="preserve">IF </w:t>
            </w:r>
            <w:proofErr w:type="spellStart"/>
            <w:r>
              <w:t>example_provided</w:t>
            </w:r>
            <w:proofErr w:type="spellEnd"/>
            <w:r>
              <w:t xml:space="preserve"> = </w:t>
            </w:r>
            <w:proofErr w:type="spellStart"/>
            <w:r>
              <w:t>abap_true</w:t>
            </w:r>
            <w:proofErr w:type="spellEnd"/>
            <w:r>
              <w:t xml:space="preserve"> AND</w:t>
            </w:r>
          </w:p>
          <w:p w14:paraId="776B7E84" w14:textId="6F893945" w:rsidR="00376611" w:rsidRDefault="00376611" w:rsidP="00376611">
            <w:pPr>
              <w:pStyle w:val="Code"/>
            </w:pPr>
            <w:r>
              <w:t xml:space="preserve">   </w:t>
            </w:r>
            <w:proofErr w:type="spellStart"/>
            <w:r>
              <w:t>one_example_fits</w:t>
            </w:r>
            <w:proofErr w:type="spellEnd"/>
            <w:r>
              <w:t xml:space="preserve"> = </w:t>
            </w:r>
            <w:proofErr w:type="spellStart"/>
            <w:r>
              <w:t>abap_true</w:t>
            </w:r>
            <w:proofErr w:type="spellEnd"/>
            <w:r>
              <w:t>.</w:t>
            </w:r>
          </w:p>
        </w:tc>
      </w:tr>
      <w:tr w:rsidR="00376611" w:rsidRPr="00376611" w14:paraId="1E5A03A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1713062" w14:textId="0D84123D" w:rsidR="00376611" w:rsidRPr="00376611" w:rsidRDefault="00376611" w:rsidP="00147584">
            <w:pPr>
              <w:rPr>
                <w:lang w:val="en-US"/>
              </w:rPr>
            </w:pPr>
            <w:r>
              <w:rPr>
                <w:lang w:val="en-US"/>
              </w:rPr>
              <w:t>Consider extracting complex conditions</w:t>
            </w:r>
          </w:p>
        </w:tc>
      </w:tr>
      <w:tr w:rsidR="00376611" w:rsidRPr="00376611" w14:paraId="7D5BF49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E4A2435" w14:textId="7581C25F" w:rsidR="00376611" w:rsidRDefault="00376611" w:rsidP="00147584">
            <w:pPr>
              <w:pStyle w:val="Code"/>
            </w:pPr>
            <w:r w:rsidRPr="00376611">
              <w:t xml:space="preserve">IF </w:t>
            </w:r>
            <w:proofErr w:type="spellStart"/>
            <w:r w:rsidRPr="00376611">
              <w:t>is_provided</w:t>
            </w:r>
            <w:proofErr w:type="spellEnd"/>
            <w:r w:rsidRPr="00376611">
              <w:t>( example ).</w:t>
            </w:r>
          </w:p>
        </w:tc>
      </w:tr>
    </w:tbl>
    <w:p w14:paraId="4BC3686C" w14:textId="296E0F9A" w:rsidR="00376611" w:rsidRDefault="00376611" w:rsidP="0037661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376611" w:rsidRPr="00C35751" w14:paraId="3D89DE5E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35C0DCA" w14:textId="45590F02" w:rsidR="00376611" w:rsidRPr="003C1097" w:rsidRDefault="00376611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Ifs</w:t>
            </w:r>
            <w:proofErr w:type="spellEnd"/>
          </w:p>
        </w:tc>
      </w:tr>
      <w:tr w:rsidR="00376611" w:rsidRPr="00376611" w14:paraId="2DC651A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D2489C6" w14:textId="736158F5" w:rsidR="00376611" w:rsidRPr="00C90E41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 empty IF branches</w:t>
            </w:r>
          </w:p>
        </w:tc>
      </w:tr>
      <w:tr w:rsidR="00376611" w:rsidRPr="00376611" w14:paraId="6F04A05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7CA603B5" w14:textId="77777777" w:rsidR="00376611" w:rsidRPr="00376611" w:rsidRDefault="00376611" w:rsidP="00376611">
            <w:pPr>
              <w:pStyle w:val="Explanation"/>
              <w:rPr>
                <w:rStyle w:val="CodeChar"/>
                <w:strike/>
              </w:rPr>
            </w:pPr>
            <w:r w:rsidRPr="00376611">
              <w:rPr>
                <w:rStyle w:val="CodeChar"/>
                <w:strike/>
              </w:rPr>
              <w:t xml:space="preserve">IF </w:t>
            </w:r>
            <w:proofErr w:type="spellStart"/>
            <w:r w:rsidRPr="00376611">
              <w:rPr>
                <w:rStyle w:val="CodeChar"/>
                <w:strike/>
              </w:rPr>
              <w:t>has_entries</w:t>
            </w:r>
            <w:proofErr w:type="spellEnd"/>
            <w:r w:rsidRPr="00376611">
              <w:rPr>
                <w:rStyle w:val="CodeChar"/>
                <w:strike/>
              </w:rPr>
              <w:t xml:space="preserve"> = </w:t>
            </w:r>
            <w:proofErr w:type="spellStart"/>
            <w:r w:rsidRPr="00376611">
              <w:rPr>
                <w:rStyle w:val="CodeChar"/>
                <w:strike/>
              </w:rPr>
              <w:t>abap_true</w:t>
            </w:r>
            <w:proofErr w:type="spellEnd"/>
            <w:r w:rsidRPr="00376611">
              <w:rPr>
                <w:rStyle w:val="CodeChar"/>
                <w:strike/>
              </w:rPr>
              <w:t>.</w:t>
            </w:r>
          </w:p>
          <w:p w14:paraId="2C37AD6B" w14:textId="07E939CF" w:rsidR="00376611" w:rsidRPr="00C90E41" w:rsidRDefault="00376611" w:rsidP="00376611">
            <w:pPr>
              <w:pStyle w:val="Explanation"/>
            </w:pPr>
            <w:r w:rsidRPr="00376611">
              <w:rPr>
                <w:rStyle w:val="CodeChar"/>
                <w:strike/>
              </w:rPr>
              <w:t>ELSE.</w:t>
            </w:r>
          </w:p>
        </w:tc>
      </w:tr>
      <w:tr w:rsidR="00376611" w:rsidRPr="00897AB7" w14:paraId="5F8652C1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88D5FF" w14:textId="603A2B7A" w:rsidR="00376611" w:rsidRPr="00B019BE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CASE to ELSE IF for multiple alternative conditions</w:t>
            </w:r>
          </w:p>
        </w:tc>
      </w:tr>
      <w:tr w:rsidR="00376611" w:rsidRPr="00376611" w14:paraId="73661C0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EBD9A46" w14:textId="77777777" w:rsidR="00376611" w:rsidRDefault="00376611" w:rsidP="00376611">
            <w:pPr>
              <w:pStyle w:val="Code"/>
            </w:pPr>
            <w:r>
              <w:t>CASE type.</w:t>
            </w:r>
          </w:p>
          <w:p w14:paraId="0AD45735" w14:textId="6D8F9C8D" w:rsidR="00376611" w:rsidRDefault="00376611" w:rsidP="00376611">
            <w:pPr>
              <w:pStyle w:val="Code"/>
            </w:pPr>
            <w:r>
              <w:t xml:space="preserve">  WHEN this.</w:t>
            </w:r>
          </w:p>
          <w:p w14:paraId="751B5DA9" w14:textId="77777777" w:rsidR="00376611" w:rsidRDefault="00376611" w:rsidP="00376611">
            <w:pPr>
              <w:pStyle w:val="Code"/>
            </w:pPr>
            <w:r>
              <w:t xml:space="preserve">  WHEN OTHERS.</w:t>
            </w:r>
          </w:p>
          <w:p w14:paraId="33CA4FDA" w14:textId="3005BCA9" w:rsidR="00376611" w:rsidRDefault="00376611" w:rsidP="00376611">
            <w:pPr>
              <w:pStyle w:val="Code"/>
            </w:pPr>
            <w:r>
              <w:t>ENDCASE.</w:t>
            </w:r>
          </w:p>
        </w:tc>
      </w:tr>
      <w:tr w:rsidR="00376611" w:rsidRPr="00897AB7" w14:paraId="494D7DD5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2F4D7350" w14:textId="19410392" w:rsidR="00376611" w:rsidRPr="00376611" w:rsidRDefault="00B81B29" w:rsidP="00147584">
            <w:pPr>
              <w:rPr>
                <w:lang w:val="en-US"/>
              </w:rPr>
            </w:pPr>
            <w:r>
              <w:rPr>
                <w:lang w:val="en-US"/>
              </w:rPr>
              <w:t>Keep the nesting depth low</w:t>
            </w:r>
          </w:p>
        </w:tc>
      </w:tr>
      <w:tr w:rsidR="00376611" w:rsidRPr="00897AB7" w14:paraId="25F9090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A40449" w14:textId="07610BD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>ELSE.</w:t>
            </w:r>
          </w:p>
          <w:p w14:paraId="10454E9F" w14:textId="7777777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 xml:space="preserve">  IF &lt;other&gt;.</w:t>
            </w:r>
          </w:p>
          <w:p w14:paraId="4DE5E508" w14:textId="7777777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 xml:space="preserve">  ELSE.</w:t>
            </w:r>
          </w:p>
          <w:p w14:paraId="3CE12FF1" w14:textId="18292324" w:rsidR="00376611" w:rsidRDefault="00B81B29" w:rsidP="00B81B29">
            <w:pPr>
              <w:pStyle w:val="Code"/>
            </w:pPr>
            <w:r w:rsidRPr="00B81B29">
              <w:rPr>
                <w:strike/>
              </w:rPr>
              <w:t xml:space="preserve">    IF &lt;something&gt;.</w:t>
            </w:r>
          </w:p>
        </w:tc>
      </w:tr>
    </w:tbl>
    <w:p w14:paraId="27A04E34" w14:textId="77777777" w:rsidR="00D67071" w:rsidRDefault="00D67071" w:rsidP="00D6707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D67071" w:rsidRPr="00C35751" w14:paraId="26FB719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BE4E394" w14:textId="2C770183" w:rsidR="00D67071" w:rsidRPr="003C1097" w:rsidRDefault="00D67071" w:rsidP="00147584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Regular </w:t>
            </w:r>
            <w:proofErr w:type="spellStart"/>
            <w:r w:rsidRPr="007F42C7">
              <w:rPr>
                <w:color w:val="FFFFFF" w:themeColor="background1"/>
              </w:rPr>
              <w:t>expressions</w:t>
            </w:r>
            <w:proofErr w:type="spellEnd"/>
          </w:p>
        </w:tc>
      </w:tr>
      <w:tr w:rsidR="00D67071" w:rsidRPr="00897AB7" w14:paraId="268C6A9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740A87C" w14:textId="5032110D" w:rsidR="00D67071" w:rsidRPr="00C90E41" w:rsidRDefault="00D6707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simpler method</w:t>
            </w:r>
            <w:r w:rsidR="00781B0E">
              <w:rPr>
                <w:rFonts w:asciiTheme="majorHAnsi" w:hAnsiTheme="majorHAnsi" w:cstheme="majorHAnsi"/>
                <w:lang w:val="en-US"/>
              </w:rPr>
              <w:t>s</w:t>
            </w:r>
            <w:r>
              <w:rPr>
                <w:rFonts w:asciiTheme="majorHAnsi" w:hAnsiTheme="majorHAnsi" w:cstheme="majorHAnsi"/>
                <w:lang w:val="en-US"/>
              </w:rPr>
              <w:t xml:space="preserve"> to regular expressions</w:t>
            </w:r>
          </w:p>
        </w:tc>
      </w:tr>
      <w:tr w:rsidR="00D67071" w:rsidRPr="00897AB7" w14:paraId="580284D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A8EB46E" w14:textId="20A9DE20" w:rsidR="00D67071" w:rsidRPr="00D67071" w:rsidRDefault="00D67071" w:rsidP="00D67071">
            <w:pPr>
              <w:pStyle w:val="Explanation"/>
              <w:rPr>
                <w:rStyle w:val="CodeChar"/>
              </w:rPr>
            </w:pPr>
            <w:r w:rsidRPr="00D67071">
              <w:rPr>
                <w:rStyle w:val="CodeChar"/>
              </w:rPr>
              <w:t>IF input IS NOT INITIAL.</w:t>
            </w:r>
          </w:p>
          <w:p w14:paraId="4B24A609" w14:textId="20910813" w:rsidR="00D67071" w:rsidRPr="00C90E41" w:rsidRDefault="00D67071" w:rsidP="00D67071">
            <w:pPr>
              <w:pStyle w:val="Explanation"/>
            </w:pPr>
            <w:r w:rsidRPr="00D67071">
              <w:rPr>
                <w:rStyle w:val="CodeChar"/>
                <w:strike/>
              </w:rPr>
              <w:t xml:space="preserve">IF matches( </w:t>
            </w:r>
            <w:r>
              <w:rPr>
                <w:rStyle w:val="CodeChar"/>
                <w:strike/>
              </w:rPr>
              <w:t>…</w:t>
            </w:r>
            <w:r w:rsidRPr="00D67071">
              <w:rPr>
                <w:rStyle w:val="CodeChar"/>
                <w:strike/>
              </w:rPr>
              <w:t xml:space="preserve"> regex = '.+' ).</w:t>
            </w:r>
          </w:p>
        </w:tc>
      </w:tr>
      <w:tr w:rsidR="00D67071" w:rsidRPr="00897AB7" w14:paraId="32C2466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3AF9A60" w14:textId="7DBF2726" w:rsidR="00D67071" w:rsidRPr="00B019BE" w:rsidRDefault="00781B0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basis checks to regular expressions</w:t>
            </w:r>
          </w:p>
        </w:tc>
      </w:tr>
      <w:tr w:rsidR="00D67071" w:rsidRPr="00897AB7" w14:paraId="11AD063B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0C0BC1D" w14:textId="77777777" w:rsidR="00D67071" w:rsidRDefault="00781B0E" w:rsidP="00147584">
            <w:pPr>
              <w:pStyle w:val="Code"/>
            </w:pPr>
            <w:r w:rsidRPr="00781B0E">
              <w:t>CALL FUNCTION 'SEO_CLIF_CHECK_NAME'</w:t>
            </w:r>
          </w:p>
          <w:p w14:paraId="3DDE3BE8" w14:textId="6CAB1F5E" w:rsidR="00781B0E" w:rsidRPr="00EE077B" w:rsidRDefault="00781B0E" w:rsidP="00781B0E">
            <w:pPr>
              <w:pStyle w:val="Code"/>
              <w:rPr>
                <w:strike/>
              </w:rPr>
            </w:pPr>
            <w:r w:rsidRPr="00EE077B">
              <w:rPr>
                <w:strike/>
              </w:rPr>
              <w:t>pattern</w:t>
            </w:r>
            <w:r w:rsidR="00EE077B" w:rsidRPr="00EE077B">
              <w:rPr>
                <w:strike/>
              </w:rPr>
              <w:t xml:space="preserve"> </w:t>
            </w:r>
            <w:r w:rsidRPr="00EE077B">
              <w:rPr>
                <w:strike/>
              </w:rPr>
              <w:t>=</w:t>
            </w:r>
            <w:r w:rsidR="00EE077B" w:rsidRPr="00EE077B">
              <w:rPr>
                <w:strike/>
              </w:rPr>
              <w:t xml:space="preserve"> '[A-Z][A-Z0-9_]{0,29}'</w:t>
            </w:r>
          </w:p>
        </w:tc>
      </w:tr>
      <w:tr w:rsidR="00D67071" w:rsidRPr="00897AB7" w14:paraId="3D36AF4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5D4BBD5" w14:textId="09A7ADCB" w:rsidR="00D67071" w:rsidRPr="00376611" w:rsidRDefault="00EE077B" w:rsidP="00147584">
            <w:pPr>
              <w:rPr>
                <w:lang w:val="en-US"/>
              </w:rPr>
            </w:pPr>
            <w:r>
              <w:rPr>
                <w:lang w:val="en-US"/>
              </w:rPr>
              <w:t>Consider assembling complex regular expressions</w:t>
            </w:r>
          </w:p>
        </w:tc>
      </w:tr>
      <w:tr w:rsidR="00D67071" w:rsidRPr="00897AB7" w14:paraId="2F5316E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A7EECCC" w14:textId="5388DF9F" w:rsidR="00EE077B" w:rsidRPr="00EE077B" w:rsidRDefault="00EE077B" w:rsidP="00EE077B">
            <w:pPr>
              <w:pStyle w:val="Code"/>
            </w:pPr>
            <w:r w:rsidRPr="00EE077B">
              <w:t xml:space="preserve">CONSTANTS classes </w:t>
            </w:r>
            <w:r>
              <w:t>…</w:t>
            </w:r>
          </w:p>
          <w:p w14:paraId="0F09A624" w14:textId="5B046AFA" w:rsidR="00EE077B" w:rsidRPr="00EE077B" w:rsidRDefault="00EE077B" w:rsidP="00EE077B">
            <w:pPr>
              <w:pStyle w:val="Code"/>
            </w:pPr>
            <w:r w:rsidRPr="00EE077B">
              <w:t>CONSTANTS interfaces</w:t>
            </w:r>
            <w:r>
              <w:t xml:space="preserve"> …</w:t>
            </w:r>
          </w:p>
          <w:p w14:paraId="4A0B51EF" w14:textId="6218D6D7" w:rsidR="00D67071" w:rsidRDefault="00EE077B" w:rsidP="00EE077B">
            <w:pPr>
              <w:pStyle w:val="Code"/>
            </w:pPr>
            <w:r>
              <w:t xml:space="preserve">… = </w:t>
            </w:r>
            <w:r w:rsidRPr="00EE077B">
              <w:t>|{ class</w:t>
            </w:r>
            <w:r>
              <w:t>es }|{ interfac</w:t>
            </w:r>
            <w:r w:rsidRPr="00EE077B">
              <w:t>es }|.</w:t>
            </w:r>
          </w:p>
        </w:tc>
      </w:tr>
    </w:tbl>
    <w:p w14:paraId="61FFAC88" w14:textId="1D7C217E" w:rsidR="003A021F" w:rsidRDefault="003A021F" w:rsidP="004A5C1B">
      <w:pPr>
        <w:rPr>
          <w:rFonts w:asciiTheme="minorHAnsi" w:hAnsiTheme="minorHAnsi" w:cstheme="minorHAnsi"/>
          <w:lang w:val="en-US"/>
        </w:rPr>
      </w:pPr>
    </w:p>
    <w:p w14:paraId="3E1D95C5" w14:textId="10078CD9" w:rsidR="00A3708C" w:rsidRDefault="00A3708C" w:rsidP="004A5C1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3E466A7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0A962CEE" w14:textId="77777777" w:rsidR="00A3708C" w:rsidRPr="003C1097" w:rsidRDefault="00A3708C" w:rsidP="00053DEC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Object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orientation</w:t>
            </w:r>
            <w:proofErr w:type="spellEnd"/>
          </w:p>
        </w:tc>
      </w:tr>
      <w:tr w:rsidR="00A3708C" w:rsidRPr="00897AB7" w14:paraId="2850C42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E706148" w14:textId="36686506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objects to static classes</w:t>
            </w:r>
          </w:p>
        </w:tc>
      </w:tr>
      <w:tr w:rsidR="00A3708C" w:rsidRPr="00897AB7" w14:paraId="34CD382F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D81BA19" w14:textId="755EC598" w:rsidR="00A3708C" w:rsidRPr="00C90E41" w:rsidRDefault="00A3708C" w:rsidP="00053DEC">
            <w:pPr>
              <w:pStyle w:val="Explanation"/>
            </w:pPr>
          </w:p>
        </w:tc>
      </w:tr>
      <w:tr w:rsidR="00A3708C" w:rsidRPr="00376611" w14:paraId="245EB2D2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F13A84" w14:textId="73034C68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composition over inheritance</w:t>
            </w:r>
          </w:p>
        </w:tc>
      </w:tr>
      <w:tr w:rsidR="00A3708C" w:rsidRPr="00897AB7" w14:paraId="11EE43E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FFEE619" w14:textId="52A55C6A" w:rsidR="00A3708C" w:rsidRPr="00A4068B" w:rsidRDefault="00A3708C" w:rsidP="00053DEC">
            <w:pPr>
              <w:pStyle w:val="Code"/>
            </w:pPr>
            <w:r w:rsidRPr="00A4068B">
              <w:t>DATA delegate TYPE REF TO</w:t>
            </w:r>
          </w:p>
          <w:p w14:paraId="50CE35AE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CLASS a DEFINITION </w:t>
            </w:r>
            <w:r w:rsidRPr="00A4068B">
              <w:rPr>
                <w:strike/>
              </w:rPr>
              <w:t>INHERITING FROM</w:t>
            </w:r>
          </w:p>
        </w:tc>
      </w:tr>
      <w:tr w:rsidR="00A3708C" w:rsidRPr="00897AB7" w14:paraId="26DA1628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CB0D4A1" w14:textId="77777777" w:rsidR="00A3708C" w:rsidRPr="00376611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Don’t mix stateful and stateless in the same class</w:t>
            </w:r>
          </w:p>
        </w:tc>
      </w:tr>
      <w:tr w:rsidR="00A3708C" w:rsidRPr="00897AB7" w14:paraId="27E7A9E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790C524" w14:textId="77777777" w:rsidR="00A3708C" w:rsidRDefault="00A3708C" w:rsidP="00053DEC">
            <w:pPr>
              <w:pStyle w:val="Code"/>
            </w:pPr>
          </w:p>
        </w:tc>
      </w:tr>
    </w:tbl>
    <w:p w14:paraId="7D6EDD9C" w14:textId="23CC92B8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12B20C8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13894D2" w14:textId="77777777" w:rsidR="00A3708C" w:rsidRPr="003C1097" w:rsidRDefault="00A3708C" w:rsidP="00053DEC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Scope</w:t>
            </w:r>
            <w:proofErr w:type="spellEnd"/>
          </w:p>
        </w:tc>
      </w:tr>
      <w:tr w:rsidR="00A3708C" w:rsidRPr="00897AB7" w14:paraId="026857C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397D237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Global by default, local only in exceptional cases</w:t>
            </w:r>
          </w:p>
        </w:tc>
      </w:tr>
      <w:tr w:rsidR="00A3708C" w:rsidRPr="00376611" w14:paraId="26D3F769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77FC584A" w14:textId="77777777" w:rsidR="00A3708C" w:rsidRPr="00FD5DB1" w:rsidRDefault="00A3708C" w:rsidP="00053DEC">
            <w:pPr>
              <w:pStyle w:val="Explanation"/>
              <w:rPr>
                <w:strike/>
              </w:rPr>
            </w:pPr>
            <w:r w:rsidRPr="00FD5DB1">
              <w:rPr>
                <w:strike/>
              </w:rPr>
              <w:t xml:space="preserve">CLASS </w:t>
            </w:r>
            <w:proofErr w:type="spellStart"/>
            <w:r w:rsidRPr="00FD5DB1">
              <w:rPr>
                <w:strike/>
              </w:rPr>
              <w:t>lcl_some_helper</w:t>
            </w:r>
            <w:proofErr w:type="spellEnd"/>
          </w:p>
        </w:tc>
      </w:tr>
      <w:tr w:rsidR="00A3708C" w:rsidRPr="00897AB7" w14:paraId="756965FE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CC75089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FINAL if not designed for inheritance</w:t>
            </w:r>
          </w:p>
        </w:tc>
      </w:tr>
      <w:tr w:rsidR="00A3708C" w:rsidRPr="00376611" w14:paraId="6940CF6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77AB363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t>CLASS a DEFINITION FINAL</w:t>
            </w:r>
          </w:p>
        </w:tc>
      </w:tr>
      <w:tr w:rsidR="00A3708C" w:rsidRPr="00897AB7" w14:paraId="7483D6C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660A416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Members PRIVATE by default, PROTECTED only if needed</w:t>
            </w:r>
          </w:p>
        </w:tc>
      </w:tr>
      <w:tr w:rsidR="00A3708C" w:rsidRPr="00376611" w14:paraId="13D77CCB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0D28036" w14:textId="77777777" w:rsidR="00A3708C" w:rsidRDefault="00A3708C" w:rsidP="00053DEC">
            <w:pPr>
              <w:pStyle w:val="Code"/>
            </w:pPr>
            <w:r>
              <w:t>PRIVATE SECTION.</w:t>
            </w:r>
          </w:p>
          <w:p w14:paraId="268D3FDB" w14:textId="77777777" w:rsidR="00A3708C" w:rsidRDefault="00A3708C" w:rsidP="00053DEC">
            <w:pPr>
              <w:pStyle w:val="Code"/>
            </w:pPr>
            <w:r>
              <w:t xml:space="preserve">  DATA attribute </w:t>
            </w:r>
          </w:p>
        </w:tc>
      </w:tr>
      <w:tr w:rsidR="00A3708C" w:rsidRPr="00897AB7" w14:paraId="1164B0C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CDB3A9E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Consider using immutable instead of getter</w:t>
            </w:r>
          </w:p>
        </w:tc>
      </w:tr>
      <w:tr w:rsidR="00A3708C" w:rsidRPr="00897AB7" w14:paraId="0440349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EDF921F" w14:textId="77777777" w:rsidR="00A3708C" w:rsidRDefault="00A3708C" w:rsidP="00053DEC">
            <w:pPr>
              <w:pStyle w:val="Code"/>
            </w:pPr>
            <w:r>
              <w:t xml:space="preserve">CLASS </w:t>
            </w:r>
            <w:proofErr w:type="spellStart"/>
            <w:r>
              <w:t>data_container</w:t>
            </w:r>
            <w:proofErr w:type="spellEnd"/>
          </w:p>
          <w:p w14:paraId="41F58D72" w14:textId="77777777" w:rsidR="00A3708C" w:rsidRDefault="00A3708C" w:rsidP="00053DEC">
            <w:pPr>
              <w:pStyle w:val="Code"/>
            </w:pPr>
            <w:r>
              <w:t xml:space="preserve">  DATA a TYPE </w:t>
            </w:r>
            <w:proofErr w:type="spellStart"/>
            <w:r>
              <w:t>i</w:t>
            </w:r>
            <w:proofErr w:type="spellEnd"/>
            <w:r>
              <w:t xml:space="preserve"> READ-ONLY</w:t>
            </w:r>
          </w:p>
        </w:tc>
      </w:tr>
      <w:tr w:rsidR="00A3708C" w:rsidRPr="00376611" w14:paraId="6ACD64D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E2F61F3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READ-ONLY sparingly</w:t>
            </w:r>
          </w:p>
        </w:tc>
      </w:tr>
      <w:tr w:rsidR="00A3708C" w:rsidRPr="00376611" w14:paraId="6F3222B9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4A37E53" w14:textId="77777777" w:rsidR="00A3708C" w:rsidRDefault="00A3708C" w:rsidP="00053DEC">
            <w:pPr>
              <w:pStyle w:val="Code"/>
            </w:pPr>
            <w:r>
              <w:t>READ-ONLY</w:t>
            </w:r>
          </w:p>
        </w:tc>
      </w:tr>
    </w:tbl>
    <w:p w14:paraId="716AF49C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6D864E5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F3709F8" w14:textId="77777777" w:rsidR="00A3708C" w:rsidRPr="003C1097" w:rsidRDefault="00A3708C" w:rsidP="00053DEC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Constructors</w:t>
            </w:r>
            <w:proofErr w:type="spellEnd"/>
          </w:p>
        </w:tc>
      </w:tr>
      <w:tr w:rsidR="00A3708C" w:rsidRPr="00897AB7" w14:paraId="113B0BC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477C12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NEW over CREATE OBJECT</w:t>
            </w:r>
          </w:p>
        </w:tc>
      </w:tr>
      <w:tr w:rsidR="00A3708C" w:rsidRPr="00897AB7" w14:paraId="050A6FF1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2140AE9C" w14:textId="77777777" w:rsidR="00A3708C" w:rsidRPr="00AE03DA" w:rsidRDefault="00A3708C" w:rsidP="00053DEC">
            <w:pPr>
              <w:pStyle w:val="Explanation"/>
            </w:pPr>
            <w:r w:rsidRPr="00AE03DA">
              <w:t>DATA(a) = NEW b( ).</w:t>
            </w:r>
          </w:p>
          <w:p w14:paraId="4977692B" w14:textId="77777777" w:rsidR="00A3708C" w:rsidRPr="00FD5DB1" w:rsidRDefault="00A3708C" w:rsidP="00053DEC">
            <w:pPr>
              <w:pStyle w:val="Explanation"/>
              <w:rPr>
                <w:strike/>
              </w:rPr>
            </w:pPr>
            <w:r>
              <w:rPr>
                <w:strike/>
              </w:rPr>
              <w:t>CREATE OBJECT a TYPE b</w:t>
            </w:r>
          </w:p>
        </w:tc>
      </w:tr>
      <w:tr w:rsidR="00A3708C" w:rsidRPr="00897AB7" w14:paraId="322B124A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C751171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If your global class is CREATE PRIVATE, leave the CONSTRUCTOR public</w:t>
            </w:r>
          </w:p>
        </w:tc>
      </w:tr>
      <w:tr w:rsidR="00A3708C" w:rsidRPr="00376611" w14:paraId="438D4318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9696CA3" w14:textId="77777777" w:rsidR="00A3708C" w:rsidRDefault="00A3708C" w:rsidP="00053DEC">
            <w:pPr>
              <w:pStyle w:val="Code"/>
            </w:pPr>
            <w:r>
              <w:t>CLASS a DEFINITION CREATE PRIVATE.</w:t>
            </w:r>
          </w:p>
          <w:p w14:paraId="1C797532" w14:textId="77777777" w:rsidR="00A3708C" w:rsidRDefault="00A3708C" w:rsidP="00053DEC">
            <w:pPr>
              <w:pStyle w:val="Code"/>
            </w:pPr>
            <w:r>
              <w:t xml:space="preserve">  PUBLIC SECTION.</w:t>
            </w:r>
          </w:p>
          <w:p w14:paraId="7A91B9AE" w14:textId="77777777" w:rsidR="00A3708C" w:rsidRPr="00A4068B" w:rsidRDefault="00A3708C" w:rsidP="00053DEC">
            <w:pPr>
              <w:pStyle w:val="Code"/>
              <w:rPr>
                <w:strike/>
              </w:rPr>
            </w:pPr>
            <w:r>
              <w:t xml:space="preserve">    METHODS constructor</w:t>
            </w:r>
          </w:p>
        </w:tc>
      </w:tr>
      <w:tr w:rsidR="00A3708C" w:rsidRPr="00897AB7" w14:paraId="31C74BDD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53C55D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Prefer multiple static factory methods over optional parameters</w:t>
            </w:r>
          </w:p>
        </w:tc>
      </w:tr>
      <w:tr w:rsidR="00A3708C" w:rsidRPr="00897AB7" w14:paraId="5B89BE6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5B63746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>METHODS constructor</w:t>
            </w:r>
          </w:p>
          <w:p w14:paraId="7A735809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 xml:space="preserve">  IMPORTING</w:t>
            </w:r>
          </w:p>
          <w:p w14:paraId="360548C8" w14:textId="77777777" w:rsidR="00A3708C" w:rsidRPr="00AE03DA" w:rsidRDefault="00A3708C" w:rsidP="00053DEC">
            <w:pPr>
              <w:pStyle w:val="Code"/>
              <w:rPr>
                <w:strike/>
              </w:rPr>
            </w:pPr>
            <w:r w:rsidRPr="00AE03DA">
              <w:rPr>
                <w:strike/>
              </w:rPr>
              <w:t xml:space="preserve">    </w:t>
            </w:r>
            <w:proofErr w:type="spellStart"/>
            <w:r w:rsidRPr="00AE03DA">
              <w:rPr>
                <w:strike/>
              </w:rPr>
              <w:t>a</w:t>
            </w:r>
            <w:proofErr w:type="spellEnd"/>
            <w:r w:rsidRPr="00AE03DA">
              <w:rPr>
                <w:strike/>
              </w:rPr>
              <w:t xml:space="preserve"> OPTIONAL</w:t>
            </w:r>
          </w:p>
          <w:p w14:paraId="03C5EFB6" w14:textId="77777777" w:rsidR="00A3708C" w:rsidRDefault="00A3708C" w:rsidP="00053DEC">
            <w:pPr>
              <w:pStyle w:val="Code"/>
            </w:pPr>
            <w:r w:rsidRPr="00AE03DA">
              <w:rPr>
                <w:strike/>
              </w:rPr>
              <w:t xml:space="preserve">    b OPTIONAL</w:t>
            </w:r>
          </w:p>
        </w:tc>
      </w:tr>
      <w:tr w:rsidR="00A3708C" w:rsidRPr="00897AB7" w14:paraId="247E3AE2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E5B6D55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descriptive names for multiple constructor methods</w:t>
            </w:r>
          </w:p>
        </w:tc>
      </w:tr>
      <w:tr w:rsidR="00A3708C" w:rsidRPr="00897AB7" w14:paraId="01FE986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19A5C440" w14:textId="77777777" w:rsidR="00A3708C" w:rsidRDefault="00A3708C" w:rsidP="00053DEC">
            <w:pPr>
              <w:pStyle w:val="Code"/>
            </w:pPr>
            <w:r>
              <w:t xml:space="preserve">METHODS </w:t>
            </w:r>
            <w:proofErr w:type="spellStart"/>
            <w:r>
              <w:t>create_from_sample</w:t>
            </w:r>
            <w:proofErr w:type="spellEnd"/>
          </w:p>
          <w:p w14:paraId="07667E0E" w14:textId="77777777" w:rsidR="00A3708C" w:rsidRDefault="00A3708C" w:rsidP="00053DEC">
            <w:pPr>
              <w:pStyle w:val="Code"/>
            </w:pPr>
            <w:r>
              <w:t xml:space="preserve">METHODS </w:t>
            </w:r>
            <w:proofErr w:type="spellStart"/>
            <w:r>
              <w:t>create_from_definition</w:t>
            </w:r>
            <w:proofErr w:type="spellEnd"/>
          </w:p>
        </w:tc>
      </w:tr>
      <w:tr w:rsidR="00A3708C" w:rsidRPr="00897AB7" w14:paraId="1BCE336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29A5E6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Make singletons only where multiple instances don’t make sense</w:t>
            </w:r>
          </w:p>
        </w:tc>
      </w:tr>
      <w:tr w:rsidR="00A3708C" w:rsidRPr="00376611" w14:paraId="5095FD57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50971F3B" w14:textId="77777777" w:rsidR="00A3708C" w:rsidRPr="002722D0" w:rsidRDefault="00A3708C" w:rsidP="00053DEC">
            <w:pPr>
              <w:pStyle w:val="Code"/>
              <w:rPr>
                <w:strike/>
              </w:rPr>
            </w:pPr>
            <w:r w:rsidRPr="002722D0">
              <w:rPr>
                <w:strike/>
              </w:rPr>
              <w:t>DATA singleton</w:t>
            </w:r>
          </w:p>
        </w:tc>
      </w:tr>
    </w:tbl>
    <w:p w14:paraId="4C1F3B11" w14:textId="5F19FEFA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p w14:paraId="0357AEB7" w14:textId="77777777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51272" w:rsidRPr="00C35751" w14:paraId="11C8899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6796730C" w14:textId="46928632" w:rsidR="00C51272" w:rsidRPr="003C1097" w:rsidRDefault="00C51272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lastRenderedPageBreak/>
              <w:t>Methods</w:t>
            </w:r>
            <w:proofErr w:type="spellEnd"/>
            <w:r w:rsidRPr="007F42C7">
              <w:rPr>
                <w:color w:val="FFFFFF" w:themeColor="background1"/>
              </w:rPr>
              <w:t>: Calls</w:t>
            </w:r>
          </w:p>
        </w:tc>
      </w:tr>
      <w:tr w:rsidR="00C51272" w:rsidRPr="00897AB7" w14:paraId="7F1CB57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537E2F" w14:textId="2353C13F" w:rsidR="00C51272" w:rsidRPr="00C90E41" w:rsidRDefault="00C5127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functional over procedural calls</w:t>
            </w:r>
          </w:p>
        </w:tc>
      </w:tr>
      <w:tr w:rsidR="00C51272" w:rsidRPr="00897AB7" w14:paraId="5F2C6EA1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D215E7E" w14:textId="77777777" w:rsidR="00C51272" w:rsidRDefault="00297BD4" w:rsidP="00297BD4">
            <w:pPr>
              <w:pStyle w:val="Code"/>
            </w:pPr>
            <w:proofErr w:type="spellStart"/>
            <w:r>
              <w:t>do_it</w:t>
            </w:r>
            <w:proofErr w:type="spellEnd"/>
            <w:r>
              <w:t>( ).</w:t>
            </w:r>
          </w:p>
          <w:p w14:paraId="20E3D343" w14:textId="7A137CDC" w:rsidR="00297BD4" w:rsidRPr="00297BD4" w:rsidRDefault="00297BD4" w:rsidP="00297BD4">
            <w:pPr>
              <w:pStyle w:val="Code"/>
              <w:rPr>
                <w:strike/>
              </w:rPr>
            </w:pPr>
            <w:r w:rsidRPr="00297BD4">
              <w:rPr>
                <w:strike/>
              </w:rPr>
              <w:t xml:space="preserve">CALL METHOD </w:t>
            </w:r>
            <w:proofErr w:type="spellStart"/>
            <w:r w:rsidRPr="00297BD4">
              <w:rPr>
                <w:strike/>
              </w:rPr>
              <w:t>do_it</w:t>
            </w:r>
            <w:proofErr w:type="spellEnd"/>
            <w:r w:rsidRPr="00297BD4">
              <w:rPr>
                <w:strike/>
              </w:rPr>
              <w:t>.</w:t>
            </w:r>
          </w:p>
        </w:tc>
      </w:tr>
      <w:tr w:rsidR="00C51272" w:rsidRPr="00376611" w14:paraId="111531A7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69D06A8" w14:textId="321F1638" w:rsidR="00C51272" w:rsidRPr="00B019BE" w:rsidRDefault="00C5127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Omit RECEIVING</w:t>
            </w:r>
          </w:p>
        </w:tc>
      </w:tr>
      <w:tr w:rsidR="00C51272" w:rsidRPr="00897AB7" w14:paraId="714BC4A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AE38ED1" w14:textId="7B97FC53" w:rsidR="00C51272" w:rsidRDefault="00C51272" w:rsidP="00147584">
            <w:pPr>
              <w:pStyle w:val="Code"/>
            </w:pPr>
            <w:r>
              <w:t xml:space="preserve">DATA(a) = </w:t>
            </w:r>
            <w:proofErr w:type="spellStart"/>
            <w:r>
              <w:t>do_it</w:t>
            </w:r>
            <w:proofErr w:type="spellEnd"/>
            <w:r>
              <w:t>( ).</w:t>
            </w:r>
          </w:p>
          <w:p w14:paraId="36E10363" w14:textId="40806702" w:rsidR="00C51272" w:rsidRPr="00C51272" w:rsidRDefault="00C51272" w:rsidP="00C51272">
            <w:pPr>
              <w:pStyle w:val="Code"/>
              <w:rPr>
                <w:strike/>
              </w:rPr>
            </w:pPr>
            <w:proofErr w:type="spellStart"/>
            <w:r w:rsidRPr="00C51272">
              <w:rPr>
                <w:strike/>
              </w:rPr>
              <w:t>do_it</w:t>
            </w:r>
            <w:proofErr w:type="spellEnd"/>
            <w:r w:rsidRPr="00C51272">
              <w:rPr>
                <w:strike/>
              </w:rPr>
              <w:t>( RECEIVING result = a ).</w:t>
            </w:r>
          </w:p>
        </w:tc>
      </w:tr>
      <w:tr w:rsidR="00C51272" w:rsidRPr="00897AB7" w14:paraId="17D1BBDD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2C34243" w14:textId="1B27D943" w:rsidR="00C51272" w:rsidRDefault="00C51272" w:rsidP="00147584">
            <w:pPr>
              <w:rPr>
                <w:lang w:val="en-US"/>
              </w:rPr>
            </w:pPr>
            <w:r>
              <w:rPr>
                <w:lang w:val="en-US"/>
              </w:rPr>
              <w:t>Omit the optional keyword EXPORTING</w:t>
            </w:r>
          </w:p>
        </w:tc>
      </w:tr>
      <w:tr w:rsidR="00C51272" w:rsidRPr="00897AB7" w14:paraId="28A4E8B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731BEC1" w14:textId="28E0EBF7" w:rsidR="00C51272" w:rsidRPr="00C51272" w:rsidRDefault="00C51272" w:rsidP="00147584">
            <w:pPr>
              <w:pStyle w:val="Code"/>
            </w:pPr>
            <w:proofErr w:type="spellStart"/>
            <w:r w:rsidRPr="00C51272">
              <w:t>do_it</w:t>
            </w:r>
            <w:proofErr w:type="spellEnd"/>
            <w:r w:rsidRPr="00C51272">
              <w:t>( a = b ).</w:t>
            </w:r>
          </w:p>
          <w:p w14:paraId="127EE1B0" w14:textId="56DF7FAC" w:rsidR="00C51272" w:rsidRDefault="00C51272" w:rsidP="00147584">
            <w:pPr>
              <w:pStyle w:val="Code"/>
            </w:pPr>
            <w:proofErr w:type="spellStart"/>
            <w:r>
              <w:rPr>
                <w:strike/>
              </w:rPr>
              <w:t>do_it</w:t>
            </w:r>
            <w:proofErr w:type="spellEnd"/>
            <w:r>
              <w:rPr>
                <w:strike/>
              </w:rPr>
              <w:t>( EXPORTING a = b ).</w:t>
            </w:r>
          </w:p>
        </w:tc>
      </w:tr>
      <w:tr w:rsidR="00C51272" w:rsidRPr="00897AB7" w14:paraId="3A9CD730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296B4A5" w14:textId="0935A641" w:rsidR="00C51272" w:rsidRDefault="00C51272" w:rsidP="00147584">
            <w:pPr>
              <w:rPr>
                <w:lang w:val="en-US"/>
              </w:rPr>
            </w:pPr>
            <w:r>
              <w:rPr>
                <w:lang w:val="en-US"/>
              </w:rPr>
              <w:t>Omit the parameter name in single parameter calls</w:t>
            </w:r>
          </w:p>
        </w:tc>
      </w:tr>
      <w:tr w:rsidR="00C51272" w:rsidRPr="00897AB7" w14:paraId="2293D278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93C2831" w14:textId="4B6EA183" w:rsidR="00C51272" w:rsidRPr="00C51272" w:rsidRDefault="00C51272" w:rsidP="00147584">
            <w:pPr>
              <w:pStyle w:val="Code"/>
            </w:pPr>
            <w:proofErr w:type="spellStart"/>
            <w:r w:rsidRPr="00C51272">
              <w:t>do_it</w:t>
            </w:r>
            <w:proofErr w:type="spellEnd"/>
            <w:r w:rsidRPr="00C51272">
              <w:t>( b ).</w:t>
            </w:r>
          </w:p>
          <w:p w14:paraId="2DF81D96" w14:textId="30F1D9C5" w:rsidR="00C51272" w:rsidRPr="002722D0" w:rsidRDefault="00C51272" w:rsidP="00147584">
            <w:pPr>
              <w:pStyle w:val="Code"/>
              <w:rPr>
                <w:strike/>
              </w:rPr>
            </w:pPr>
            <w:proofErr w:type="spellStart"/>
            <w:r>
              <w:rPr>
                <w:strike/>
              </w:rPr>
              <w:t>do_it</w:t>
            </w:r>
            <w:proofErr w:type="spellEnd"/>
            <w:r>
              <w:rPr>
                <w:strike/>
              </w:rPr>
              <w:t>( a = b ).</w:t>
            </w:r>
          </w:p>
        </w:tc>
      </w:tr>
    </w:tbl>
    <w:p w14:paraId="57DE314E" w14:textId="4C74A2A5" w:rsidR="00463C39" w:rsidRDefault="00477A52" w:rsidP="00463C39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8D2B4" wp14:editId="06FD3001">
                <wp:simplePos x="0" y="0"/>
                <wp:positionH relativeFrom="page">
                  <wp:posOffset>360045</wp:posOffset>
                </wp:positionH>
                <wp:positionV relativeFrom="paragraph">
                  <wp:posOffset>-2673086</wp:posOffset>
                </wp:positionV>
                <wp:extent cx="6688455" cy="3524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45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AA70D" w14:textId="36B3848E" w:rsidR="00053DEC" w:rsidRPr="00335D61" w:rsidRDefault="00053DEC" w:rsidP="00B9739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Methods</w:t>
                            </w:r>
                            <w:proofErr w:type="spellEnd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 + </w:t>
                            </w: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Exceptions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8D2B4" id="Text Box 2" o:spid="_x0000_s1030" type="#_x0000_t202" style="position:absolute;margin-left:28.35pt;margin-top:-210.5pt;width:526.6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" fillcolor="white [3201]" stroked="f" strokeweight=".5pt">
                <v:textbox>
                  <w:txbxContent>
                    <w:p w14:paraId="382AA70D" w14:textId="36B3848E" w:rsidR="00053DEC" w:rsidRPr="00335D61" w:rsidRDefault="00053DEC" w:rsidP="00B9739A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proofErr w:type="spellStart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Methods</w:t>
                      </w:r>
                      <w:proofErr w:type="spellEnd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 xml:space="preserve"> + </w:t>
                      </w:r>
                      <w:proofErr w:type="spellStart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Exceptions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35D61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78F73B" wp14:editId="31906025">
                <wp:simplePos x="0" y="0"/>
                <wp:positionH relativeFrom="margi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899F3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F73B" id="Text Box 7" o:spid="_x0000_s1031" type="#_x0000_t202" style="position:absolute;margin-left:0;margin-top:42.25pt;width:170.35pt;height:27.8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" filled="f" stroked="f" strokeweight=".5pt">
                <v:textbox>
                  <w:txbxContent>
                    <w:p w14:paraId="094899F3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63C39" w:rsidRPr="00C35751" w14:paraId="31E10B0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216705B" w14:textId="6869DC27" w:rsidR="00463C39" w:rsidRPr="003C1097" w:rsidRDefault="00463C39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Object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orientation</w:t>
            </w:r>
            <w:proofErr w:type="spellEnd"/>
          </w:p>
        </w:tc>
      </w:tr>
      <w:tr w:rsidR="00463C39" w:rsidRPr="00897AB7" w14:paraId="070DBBE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170FFB0" w14:textId="2BE5217D" w:rsidR="00463C39" w:rsidRPr="00C90E41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instance to static methods</w:t>
            </w:r>
          </w:p>
        </w:tc>
      </w:tr>
      <w:tr w:rsidR="00463C39" w:rsidRPr="00897AB7" w14:paraId="72157A78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E0F5607" w14:textId="77777777" w:rsidR="00463C39" w:rsidRDefault="00463C39" w:rsidP="00147584">
            <w:pPr>
              <w:pStyle w:val="Code"/>
            </w:pPr>
            <w:r>
              <w:t>METHODS a</w:t>
            </w:r>
          </w:p>
          <w:p w14:paraId="1C6F3A1F" w14:textId="05B49880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CLASS-METHODS a</w:t>
            </w:r>
          </w:p>
        </w:tc>
      </w:tr>
      <w:tr w:rsidR="00463C39" w:rsidRPr="00897AB7" w14:paraId="1BF0F733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09E11BB7" w14:textId="1AFF97D8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Public instance methods should be part of an interface</w:t>
            </w:r>
          </w:p>
        </w:tc>
      </w:tr>
      <w:tr w:rsidR="00463C39" w:rsidRPr="00897AB7" w14:paraId="774AC4B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6483074" w14:textId="43D79BA3" w:rsidR="00463C39" w:rsidRDefault="00463C39" w:rsidP="00147584">
            <w:pPr>
              <w:pStyle w:val="Code"/>
            </w:pPr>
            <w:r>
              <w:t xml:space="preserve">INTERFACES </w:t>
            </w:r>
            <w:proofErr w:type="spellStart"/>
            <w:r>
              <w:t>the_interface</w:t>
            </w:r>
            <w:proofErr w:type="spellEnd"/>
            <w:r>
              <w:t>.</w:t>
            </w:r>
          </w:p>
          <w:p w14:paraId="1A778C36" w14:textId="0FFC06F5" w:rsidR="00463C39" w:rsidRPr="002722D0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a</w:t>
            </w:r>
          </w:p>
        </w:tc>
      </w:tr>
    </w:tbl>
    <w:p w14:paraId="4EE8CCCB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502BA" w:rsidRPr="00C35751" w14:paraId="6E6EFE4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540567E1" w14:textId="77777777" w:rsidR="009502BA" w:rsidRPr="003C1097" w:rsidRDefault="009502BA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Method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body</w:t>
            </w:r>
            <w:proofErr w:type="spellEnd"/>
          </w:p>
        </w:tc>
      </w:tr>
      <w:tr w:rsidR="009502BA" w:rsidRPr="00897AB7" w14:paraId="3A31A4A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31EA877" w14:textId="77777777" w:rsidR="009502BA" w:rsidRPr="00C90E41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 one thing, do it well, do it only</w:t>
            </w:r>
          </w:p>
        </w:tc>
      </w:tr>
      <w:tr w:rsidR="009502BA" w:rsidRPr="00897AB7" w14:paraId="33C9D2E8" w14:textId="77777777" w:rsidTr="0007366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D85DF07" w14:textId="77777777" w:rsidR="009502BA" w:rsidRPr="00297BD4" w:rsidRDefault="009502BA" w:rsidP="0007366F">
            <w:pPr>
              <w:pStyle w:val="Code"/>
              <w:rPr>
                <w:strike/>
              </w:rPr>
            </w:pPr>
          </w:p>
        </w:tc>
      </w:tr>
      <w:tr w:rsidR="009502BA" w:rsidRPr="00897AB7" w14:paraId="60440D9E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0ACCD12" w14:textId="77777777" w:rsidR="009502BA" w:rsidRPr="00B019BE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Focus on the happy path or error handling, but not both</w:t>
            </w:r>
          </w:p>
        </w:tc>
      </w:tr>
      <w:tr w:rsidR="009502BA" w:rsidRPr="00143FAF" w14:paraId="2DB2C37E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DCB5DB0" w14:textId="77777777" w:rsidR="009502BA" w:rsidRPr="0060481A" w:rsidRDefault="009502BA" w:rsidP="0007366F">
            <w:pPr>
              <w:pStyle w:val="Code"/>
            </w:pPr>
            <w:r w:rsidRPr="0060481A">
              <w:t>TRY.</w:t>
            </w:r>
          </w:p>
          <w:p w14:paraId="6DD5E301" w14:textId="77777777" w:rsidR="009502BA" w:rsidRPr="0060481A" w:rsidRDefault="009502BA" w:rsidP="0007366F">
            <w:pPr>
              <w:pStyle w:val="Code"/>
            </w:pPr>
            <w:r>
              <w:t xml:space="preserve">  “ focus here</w:t>
            </w:r>
          </w:p>
          <w:p w14:paraId="417294CD" w14:textId="77777777" w:rsidR="009502BA" w:rsidRPr="0060481A" w:rsidRDefault="009502BA" w:rsidP="0007366F">
            <w:pPr>
              <w:pStyle w:val="Code"/>
            </w:pPr>
            <w:r w:rsidRPr="0060481A">
              <w:t>CATCH.</w:t>
            </w:r>
          </w:p>
          <w:p w14:paraId="63C344A0" w14:textId="77777777" w:rsidR="009502BA" w:rsidRPr="0060481A" w:rsidRDefault="009502BA" w:rsidP="0007366F">
            <w:pPr>
              <w:pStyle w:val="Code"/>
            </w:pPr>
            <w:r w:rsidRPr="0060481A">
              <w:t xml:space="preserve">  </w:t>
            </w:r>
            <w:r>
              <w:t>“ do somewhere else</w:t>
            </w:r>
          </w:p>
          <w:p w14:paraId="552CAB41" w14:textId="77777777" w:rsidR="009502BA" w:rsidRPr="00C51272" w:rsidRDefault="009502BA" w:rsidP="0007366F">
            <w:pPr>
              <w:pStyle w:val="Code"/>
              <w:rPr>
                <w:strike/>
              </w:rPr>
            </w:pPr>
            <w:r w:rsidRPr="0060481A">
              <w:t>ENDTRY.</w:t>
            </w:r>
          </w:p>
        </w:tc>
      </w:tr>
      <w:tr w:rsidR="009502BA" w:rsidRPr="00897AB7" w14:paraId="00416AEE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E027B4F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Descend one level of abstraction</w:t>
            </w:r>
          </w:p>
        </w:tc>
      </w:tr>
      <w:tr w:rsidR="009502BA" w:rsidRPr="00897AB7" w14:paraId="16259681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8AFEF25" w14:textId="77777777" w:rsidR="009502BA" w:rsidRPr="004F6136" w:rsidRDefault="009502BA" w:rsidP="0007366F">
            <w:pPr>
              <w:pStyle w:val="Code"/>
              <w:rPr>
                <w:strike/>
              </w:rPr>
            </w:pPr>
            <w:proofErr w:type="spellStart"/>
            <w:r w:rsidRPr="004F6136">
              <w:rPr>
                <w:strike/>
              </w:rPr>
              <w:t>do_something_high_level</w:t>
            </w:r>
            <w:proofErr w:type="spellEnd"/>
            <w:r w:rsidRPr="004F6136">
              <w:rPr>
                <w:strike/>
              </w:rPr>
              <w:t xml:space="preserve"> ( ).</w:t>
            </w:r>
          </w:p>
          <w:p w14:paraId="4076519C" w14:textId="77777777" w:rsidR="009502BA" w:rsidRDefault="009502BA" w:rsidP="0007366F">
            <w:pPr>
              <w:pStyle w:val="Code"/>
            </w:pPr>
            <w:r w:rsidRPr="004F6136">
              <w:rPr>
                <w:strike/>
              </w:rPr>
              <w:t>DATA(</w:t>
            </w:r>
            <w:proofErr w:type="spellStart"/>
            <w:r w:rsidRPr="004F6136">
              <w:rPr>
                <w:strike/>
              </w:rPr>
              <w:t>low_level_op</w:t>
            </w:r>
            <w:proofErr w:type="spellEnd"/>
            <w:r w:rsidRPr="004F6136">
              <w:rPr>
                <w:strike/>
              </w:rPr>
              <w:t>) = |a { b }|.</w:t>
            </w:r>
          </w:p>
        </w:tc>
      </w:tr>
      <w:tr w:rsidR="009502BA" w:rsidRPr="00376611" w14:paraId="475DE48C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B0B9B9F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Keep methods small</w:t>
            </w:r>
          </w:p>
        </w:tc>
      </w:tr>
      <w:tr w:rsidR="009502BA" w:rsidRPr="00376611" w14:paraId="74B8CCE2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815BB21" w14:textId="77777777" w:rsidR="009502BA" w:rsidRPr="008A38B4" w:rsidRDefault="009502BA" w:rsidP="0007366F">
            <w:pPr>
              <w:pStyle w:val="Explanation"/>
              <w:rPr>
                <w:strike/>
              </w:rPr>
            </w:pPr>
            <w:r>
              <w:t>3-5 statements, o</w:t>
            </w:r>
            <w:r w:rsidRPr="008A38B4">
              <w:rPr>
                <w:strike/>
              </w:rPr>
              <w:t>ne page</w:t>
            </w:r>
            <w:r>
              <w:rPr>
                <w:strike/>
              </w:rPr>
              <w:t>, 1000 lines</w:t>
            </w:r>
          </w:p>
        </w:tc>
      </w:tr>
    </w:tbl>
    <w:p w14:paraId="7098E984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502BA" w:rsidRPr="00C35751" w14:paraId="7754E28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3543710D" w14:textId="77777777" w:rsidR="009502BA" w:rsidRPr="003C1097" w:rsidRDefault="009502BA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Control </w:t>
            </w:r>
            <w:proofErr w:type="spellStart"/>
            <w:r w:rsidRPr="007F42C7">
              <w:rPr>
                <w:color w:val="FFFFFF" w:themeColor="background1"/>
              </w:rPr>
              <w:t>flow</w:t>
            </w:r>
            <w:proofErr w:type="spellEnd"/>
          </w:p>
        </w:tc>
      </w:tr>
      <w:tr w:rsidR="009502BA" w:rsidRPr="00376611" w14:paraId="7F8451F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E842B78" w14:textId="77777777" w:rsidR="009502BA" w:rsidRPr="00C90E41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Fail fast</w:t>
            </w:r>
          </w:p>
        </w:tc>
      </w:tr>
      <w:tr w:rsidR="009502BA" w:rsidRPr="00897AB7" w14:paraId="2739DC5D" w14:textId="77777777" w:rsidTr="0007366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1249537D" w14:textId="77777777" w:rsidR="009502BA" w:rsidRPr="009B1D03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METHOD </w:t>
            </w:r>
            <w:proofErr w:type="spellStart"/>
            <w:r w:rsidRPr="009B1D03">
              <w:rPr>
                <w:strike/>
              </w:rPr>
              <w:t>do_it</w:t>
            </w:r>
            <w:proofErr w:type="spellEnd"/>
            <w:r w:rsidRPr="009B1D03">
              <w:rPr>
                <w:strike/>
              </w:rPr>
              <w:t>.</w:t>
            </w:r>
          </w:p>
          <w:p w14:paraId="2214A579" w14:textId="77777777" w:rsidR="009502BA" w:rsidRPr="009B1D03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  “ some more actions</w:t>
            </w:r>
          </w:p>
          <w:p w14:paraId="0D1CDC3E" w14:textId="77777777" w:rsidR="009502BA" w:rsidRPr="00297BD4" w:rsidRDefault="009502BA" w:rsidP="0007366F">
            <w:pPr>
              <w:pStyle w:val="Code"/>
              <w:rPr>
                <w:strike/>
              </w:rPr>
            </w:pPr>
            <w:r w:rsidRPr="009B1D03">
              <w:rPr>
                <w:strike/>
              </w:rPr>
              <w:t xml:space="preserve">  CHECK input IS NOT INITIAL.</w:t>
            </w:r>
          </w:p>
        </w:tc>
      </w:tr>
      <w:tr w:rsidR="009502BA" w:rsidRPr="00376611" w14:paraId="13FFFEC7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1C7AB35" w14:textId="77777777" w:rsidR="009502BA" w:rsidRPr="00B019BE" w:rsidRDefault="009502BA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CHECK or RETURN</w:t>
            </w:r>
          </w:p>
        </w:tc>
      </w:tr>
      <w:tr w:rsidR="009502BA" w:rsidRPr="00897AB7" w14:paraId="37646FED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EDDC8C5" w14:textId="77777777" w:rsidR="009502BA" w:rsidRDefault="009502BA" w:rsidP="0007366F">
            <w:pPr>
              <w:pStyle w:val="Code"/>
            </w:pPr>
            <w:r>
              <w:t xml:space="preserve">METHOD </w:t>
            </w:r>
            <w:proofErr w:type="spellStart"/>
            <w:r>
              <w:t>do_it</w:t>
            </w:r>
            <w:proofErr w:type="spellEnd"/>
            <w:r>
              <w:t>.</w:t>
            </w:r>
          </w:p>
          <w:p w14:paraId="7D6C1B68" w14:textId="77777777" w:rsidR="009502BA" w:rsidRPr="00C51272" w:rsidRDefault="009502BA" w:rsidP="0007366F">
            <w:pPr>
              <w:pStyle w:val="Code"/>
              <w:rPr>
                <w:strike/>
              </w:rPr>
            </w:pPr>
            <w:r>
              <w:t xml:space="preserve">  CHECK input IS NOT INITIAL.</w:t>
            </w:r>
          </w:p>
        </w:tc>
      </w:tr>
      <w:tr w:rsidR="009502BA" w:rsidRPr="00897AB7" w14:paraId="1A6526A5" w14:textId="77777777" w:rsidTr="0007366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326966A" w14:textId="77777777" w:rsidR="009502BA" w:rsidRDefault="009502BA" w:rsidP="0007366F">
            <w:pPr>
              <w:rPr>
                <w:lang w:val="en-US"/>
              </w:rPr>
            </w:pPr>
            <w:r>
              <w:rPr>
                <w:lang w:val="en-US"/>
              </w:rPr>
              <w:t>Avoid CHECK in other positions</w:t>
            </w:r>
          </w:p>
        </w:tc>
      </w:tr>
      <w:tr w:rsidR="009502BA" w:rsidRPr="00897AB7" w14:paraId="4FB18203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5883C04" w14:textId="77777777" w:rsidR="009502BA" w:rsidRPr="00F14A6C" w:rsidRDefault="009502BA" w:rsidP="0007366F">
            <w:pPr>
              <w:pStyle w:val="Code"/>
              <w:rPr>
                <w:strike/>
              </w:rPr>
            </w:pPr>
            <w:r w:rsidRPr="00F14A6C">
              <w:rPr>
                <w:strike/>
              </w:rPr>
              <w:t xml:space="preserve">LOOP AT </w:t>
            </w:r>
            <w:proofErr w:type="spellStart"/>
            <w:r w:rsidRPr="00F14A6C">
              <w:rPr>
                <w:strike/>
              </w:rPr>
              <w:t>itab</w:t>
            </w:r>
            <w:proofErr w:type="spellEnd"/>
            <w:r w:rsidRPr="00F14A6C">
              <w:rPr>
                <w:strike/>
              </w:rPr>
              <w:t xml:space="preserve"> INTO DATA(row).</w:t>
            </w:r>
          </w:p>
          <w:p w14:paraId="46734882" w14:textId="77777777" w:rsidR="009502BA" w:rsidRPr="008A38B4" w:rsidRDefault="009502BA" w:rsidP="0007366F">
            <w:pPr>
              <w:pStyle w:val="Code"/>
              <w:rPr>
                <w:strike/>
              </w:rPr>
            </w:pPr>
            <w:r w:rsidRPr="00F14A6C">
              <w:rPr>
                <w:strike/>
              </w:rPr>
              <w:t xml:space="preserve">  CHECK row IS NOT INITIAL.</w:t>
            </w:r>
          </w:p>
        </w:tc>
      </w:tr>
    </w:tbl>
    <w:p w14:paraId="67D57E4F" w14:textId="77777777" w:rsidR="009502BA" w:rsidRDefault="009502BA" w:rsidP="009502BA">
      <w:pPr>
        <w:rPr>
          <w:rFonts w:asciiTheme="minorHAnsi" w:hAnsiTheme="minorHAnsi" w:cstheme="minorHAnsi"/>
          <w:lang w:val="en-US"/>
        </w:rPr>
      </w:pPr>
    </w:p>
    <w:p w14:paraId="7EF35F95" w14:textId="045B9902" w:rsidR="00463C39" w:rsidRDefault="00463C39" w:rsidP="00463C39">
      <w:pPr>
        <w:rPr>
          <w:rFonts w:asciiTheme="minorHAnsi" w:hAnsiTheme="minorHAnsi" w:cstheme="minorHAnsi"/>
          <w:lang w:val="en-US"/>
        </w:rPr>
      </w:pPr>
    </w:p>
    <w:p w14:paraId="4909A251" w14:textId="11A4C6EF" w:rsidR="009502BA" w:rsidRDefault="009502BA" w:rsidP="00463C39">
      <w:pPr>
        <w:rPr>
          <w:rFonts w:asciiTheme="minorHAnsi" w:hAnsiTheme="minorHAnsi" w:cstheme="minorHAnsi"/>
          <w:lang w:val="en-US"/>
        </w:rPr>
      </w:pPr>
    </w:p>
    <w:p w14:paraId="79707991" w14:textId="6AF49919" w:rsidR="009502BA" w:rsidRDefault="009502BA" w:rsidP="00463C39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63C39" w:rsidRPr="00C35751" w14:paraId="7157A15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59A6DC20" w14:textId="1D5B0D01" w:rsidR="00463C39" w:rsidRPr="003C1097" w:rsidRDefault="00463C39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number</w:t>
            </w:r>
            <w:proofErr w:type="spellEnd"/>
          </w:p>
        </w:tc>
      </w:tr>
      <w:tr w:rsidR="00463C39" w:rsidRPr="00897AB7" w14:paraId="27134F4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49D5B87C" w14:textId="06648237" w:rsidR="00463C39" w:rsidRPr="00C90E41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Aim for few IMPORTING parameters, at best less than three</w:t>
            </w:r>
          </w:p>
        </w:tc>
      </w:tr>
      <w:tr w:rsidR="00463C39" w:rsidRPr="00897AB7" w14:paraId="2B6B0CBF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781FDC" w14:textId="5E4F9982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a IMPORTING b c d e</w:t>
            </w:r>
          </w:p>
        </w:tc>
      </w:tr>
      <w:tr w:rsidR="00463C39" w:rsidRPr="00897AB7" w14:paraId="304A8EA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44D4BC59" w14:textId="7911F5D1" w:rsidR="00463C39" w:rsidRPr="00B019BE" w:rsidRDefault="00463C39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Split methods instead of adding OPTIONAL parameters</w:t>
            </w:r>
          </w:p>
        </w:tc>
      </w:tr>
      <w:tr w:rsidR="00463C39" w:rsidRPr="00897AB7" w14:paraId="0F896A8C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4877C48" w14:textId="77777777" w:rsidR="00463C39" w:rsidRDefault="00463C39" w:rsidP="00147584">
            <w:pPr>
              <w:pStyle w:val="Code"/>
            </w:pPr>
            <w:r>
              <w:t>METHODS a IMPORTING b</w:t>
            </w:r>
          </w:p>
          <w:p w14:paraId="387FF444" w14:textId="77777777" w:rsidR="00463C39" w:rsidRDefault="00463C39" w:rsidP="00147584">
            <w:pPr>
              <w:pStyle w:val="Code"/>
            </w:pPr>
            <w:r>
              <w:t>METHODS c IMPORTING d</w:t>
            </w:r>
          </w:p>
          <w:p w14:paraId="7476A70E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x</w:t>
            </w:r>
          </w:p>
          <w:p w14:paraId="626174F4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IMPORTING b</w:t>
            </w:r>
          </w:p>
          <w:p w14:paraId="24C0B26B" w14:textId="2B5B0CB3" w:rsidR="00463C39" w:rsidRPr="00C51272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          d</w:t>
            </w:r>
          </w:p>
        </w:tc>
      </w:tr>
      <w:tr w:rsidR="00463C39" w:rsidRPr="00376611" w14:paraId="3213C7A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5C92EC3" w14:textId="06B3AE6D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Use PREFERRED parameter sparingly</w:t>
            </w:r>
          </w:p>
        </w:tc>
      </w:tr>
      <w:tr w:rsidR="00463C39" w:rsidRPr="00376611" w14:paraId="2695B429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59D9F877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4D5155E1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IMPORTING a PREFERRED</w:t>
            </w:r>
          </w:p>
          <w:p w14:paraId="5A7DC905" w14:textId="79F98BE5" w:rsidR="00463C39" w:rsidRDefault="00463C39" w:rsidP="00147584">
            <w:pPr>
              <w:pStyle w:val="Code"/>
            </w:pPr>
            <w:r w:rsidRPr="00463C39">
              <w:rPr>
                <w:strike/>
              </w:rPr>
              <w:t xml:space="preserve">            B TYPE </w:t>
            </w:r>
            <w:proofErr w:type="spellStart"/>
            <w:r w:rsidRPr="00463C39">
              <w:rPr>
                <w:strike/>
              </w:rPr>
              <w:t>i</w:t>
            </w:r>
            <w:proofErr w:type="spellEnd"/>
          </w:p>
        </w:tc>
      </w:tr>
      <w:tr w:rsidR="00463C39" w:rsidRPr="00897AB7" w14:paraId="5FB8DD6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82D5F96" w14:textId="028D9EEB" w:rsidR="00463C39" w:rsidRDefault="00463C39" w:rsidP="00147584">
            <w:pPr>
              <w:rPr>
                <w:lang w:val="en-US"/>
              </w:rPr>
            </w:pPr>
            <w:r>
              <w:rPr>
                <w:lang w:val="en-US"/>
              </w:rPr>
              <w:t>RETURN, EXPORT, or CHANGE exactly one parameter</w:t>
            </w:r>
          </w:p>
        </w:tc>
      </w:tr>
      <w:tr w:rsidR="00463C39" w:rsidRPr="00897AB7" w14:paraId="1F3838B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BC693B0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7A2D1268" w14:textId="77777777" w:rsidR="00463C39" w:rsidRPr="00463C39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EXPORTING a</w:t>
            </w:r>
          </w:p>
          <w:p w14:paraId="2AA1E0C2" w14:textId="589C11A3" w:rsidR="00463C39" w:rsidRPr="002722D0" w:rsidRDefault="00463C39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CHANGING b</w:t>
            </w:r>
          </w:p>
        </w:tc>
      </w:tr>
    </w:tbl>
    <w:p w14:paraId="473D74C1" w14:textId="77777777" w:rsidR="00CA36AA" w:rsidRDefault="00CA36AA" w:rsidP="00CA36AA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A36AA" w:rsidRPr="00C35751" w14:paraId="08FE2A9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1BB4FA97" w14:textId="13CD4AA3" w:rsidR="00CA36AA" w:rsidRPr="003C1097" w:rsidRDefault="00CA36AA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types</w:t>
            </w:r>
            <w:proofErr w:type="spellEnd"/>
          </w:p>
        </w:tc>
      </w:tr>
      <w:tr w:rsidR="00CA36AA" w:rsidRPr="00376611" w14:paraId="57C5FA6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9B5352F" w14:textId="453B0489" w:rsidR="00CA36AA" w:rsidRPr="00C90E41" w:rsidRDefault="00CA36A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RETURNING over EXPORTING</w:t>
            </w:r>
          </w:p>
        </w:tc>
      </w:tr>
      <w:tr w:rsidR="00CA36AA" w:rsidRPr="00897AB7" w14:paraId="202DC121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11D5F615" w14:textId="08705AA3" w:rsidR="00CA36AA" w:rsidRPr="00CA36AA" w:rsidRDefault="00CA36AA" w:rsidP="00147584">
            <w:pPr>
              <w:pStyle w:val="Code"/>
            </w:pPr>
            <w:r w:rsidRPr="00CA36AA">
              <w:t>METHODS a RETURNING b</w:t>
            </w:r>
          </w:p>
          <w:p w14:paraId="61233ED1" w14:textId="3E670920" w:rsidR="00CA36AA" w:rsidRPr="00463C39" w:rsidRDefault="00CA36AA" w:rsidP="00147584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a </w:t>
            </w:r>
            <w:r>
              <w:rPr>
                <w:strike/>
              </w:rPr>
              <w:t>EXPORTING</w:t>
            </w:r>
            <w:r w:rsidRPr="00463C39">
              <w:rPr>
                <w:strike/>
              </w:rPr>
              <w:t xml:space="preserve"> b</w:t>
            </w:r>
          </w:p>
        </w:tc>
      </w:tr>
      <w:tr w:rsidR="00CA36AA" w:rsidRPr="00897AB7" w14:paraId="19919F5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656C35E" w14:textId="60CDF3E5" w:rsidR="00CA36AA" w:rsidRPr="00B019BE" w:rsidRDefault="00CA36A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RETURNING large tables is usually okay</w:t>
            </w:r>
          </w:p>
        </w:tc>
      </w:tr>
      <w:tr w:rsidR="00CA36AA" w:rsidRPr="00897AB7" w14:paraId="02BDF1AF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D1F2C91" w14:textId="77777777" w:rsidR="00CA36AA" w:rsidRDefault="00CA36AA" w:rsidP="00147584">
            <w:pPr>
              <w:pStyle w:val="Code"/>
            </w:pPr>
            <w:r>
              <w:t>METHODS a RETURNING b TYPE TABLE</w:t>
            </w:r>
          </w:p>
          <w:p w14:paraId="7C8B3004" w14:textId="5662A863" w:rsidR="00CA36AA" w:rsidRPr="00CA36AA" w:rsidRDefault="00CA36AA" w:rsidP="00147584">
            <w:pPr>
              <w:pStyle w:val="Code"/>
              <w:rPr>
                <w:strike/>
              </w:rPr>
            </w:pPr>
            <w:r w:rsidRPr="00CA36AA">
              <w:rPr>
                <w:strike/>
              </w:rPr>
              <w:t>METHODS a EXPORTING b TYPE TABLE</w:t>
            </w:r>
          </w:p>
        </w:tc>
      </w:tr>
      <w:tr w:rsidR="00CA36AA" w:rsidRPr="00897AB7" w14:paraId="6E81ACA3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ED6D29" w14:textId="5DA23EAF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Use either RETURNING or EXPORTING or CHANGING, but not a combination</w:t>
            </w:r>
          </w:p>
        </w:tc>
      </w:tr>
      <w:tr w:rsidR="00CA36AA" w:rsidRPr="00897AB7" w14:paraId="1F7F9941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22E617E" w14:textId="77777777" w:rsidR="00824D36" w:rsidRPr="00463C39" w:rsidRDefault="00824D36" w:rsidP="00824D36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METHODS </w:t>
            </w:r>
            <w:proofErr w:type="spellStart"/>
            <w:r w:rsidRPr="00463C39">
              <w:rPr>
                <w:strike/>
              </w:rPr>
              <w:t>do_it</w:t>
            </w:r>
            <w:proofErr w:type="spellEnd"/>
          </w:p>
          <w:p w14:paraId="085EE895" w14:textId="77777777" w:rsidR="00824D36" w:rsidRPr="00463C39" w:rsidRDefault="00824D36" w:rsidP="00824D36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EXPORTING a</w:t>
            </w:r>
          </w:p>
          <w:p w14:paraId="73D07759" w14:textId="3C0D4C62" w:rsidR="00CA36AA" w:rsidRDefault="00824D36" w:rsidP="00824D36">
            <w:pPr>
              <w:pStyle w:val="Code"/>
            </w:pPr>
            <w:r w:rsidRPr="00463C39">
              <w:rPr>
                <w:strike/>
              </w:rPr>
              <w:t xml:space="preserve">  CHANGING b</w:t>
            </w:r>
          </w:p>
        </w:tc>
      </w:tr>
      <w:tr w:rsidR="00CA36AA" w:rsidRPr="00897AB7" w14:paraId="307C628E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ADD2CA" w14:textId="053D6CB9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Use CHANGING sparingly, where suited</w:t>
            </w:r>
          </w:p>
        </w:tc>
      </w:tr>
      <w:tr w:rsidR="00CA36AA" w:rsidRPr="00897AB7" w14:paraId="0B943C1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0C0BA9FB" w14:textId="77777777" w:rsidR="00CA36AA" w:rsidRDefault="00824D36" w:rsidP="00824D36">
            <w:pPr>
              <w:pStyle w:val="Code"/>
            </w:pPr>
            <w:r>
              <w:t>METHODS IMPORTING … RETURNING …</w:t>
            </w:r>
          </w:p>
          <w:p w14:paraId="0C0088FE" w14:textId="3150458E" w:rsidR="00824D36" w:rsidRPr="00824D36" w:rsidRDefault="00824D36" w:rsidP="00824D36">
            <w:pPr>
              <w:pStyle w:val="Code"/>
              <w:rPr>
                <w:strike/>
              </w:rPr>
            </w:pPr>
            <w:r w:rsidRPr="00824D36">
              <w:rPr>
                <w:strike/>
              </w:rPr>
              <w:t>METHODS CHANGING</w:t>
            </w:r>
          </w:p>
        </w:tc>
      </w:tr>
      <w:tr w:rsidR="00CA36AA" w:rsidRPr="00897AB7" w14:paraId="600150EB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D271944" w14:textId="67C8FB72" w:rsidR="00CA36AA" w:rsidRDefault="00CA36AA" w:rsidP="00147584">
            <w:pPr>
              <w:rPr>
                <w:lang w:val="en-US"/>
              </w:rPr>
            </w:pPr>
            <w:r>
              <w:rPr>
                <w:lang w:val="en-US"/>
              </w:rPr>
              <w:t>Split method instead of Boolean input parameter</w:t>
            </w:r>
          </w:p>
        </w:tc>
      </w:tr>
      <w:tr w:rsidR="00CA36AA" w:rsidRPr="00897AB7" w14:paraId="4A7304C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49BB10B" w14:textId="2B044E06" w:rsidR="00824D36" w:rsidRPr="00824D36" w:rsidRDefault="00824D36" w:rsidP="00147584">
            <w:pPr>
              <w:pStyle w:val="Code"/>
            </w:pPr>
            <w:r w:rsidRPr="00824D36">
              <w:t xml:space="preserve">METHODS </w:t>
            </w:r>
            <w:proofErr w:type="spellStart"/>
            <w:r w:rsidRPr="00824D36">
              <w:t>do_it_without_saving</w:t>
            </w:r>
            <w:proofErr w:type="spellEnd"/>
          </w:p>
          <w:p w14:paraId="7F257BF5" w14:textId="7BFC69B7" w:rsidR="00824D36" w:rsidRPr="00824D36" w:rsidRDefault="00824D36" w:rsidP="00147584">
            <w:pPr>
              <w:pStyle w:val="Code"/>
            </w:pPr>
            <w:r w:rsidRPr="00824D36">
              <w:t xml:space="preserve">METHODS </w:t>
            </w:r>
            <w:proofErr w:type="spellStart"/>
            <w:r w:rsidRPr="00824D36">
              <w:t>do_it_and_save</w:t>
            </w:r>
            <w:proofErr w:type="spellEnd"/>
          </w:p>
          <w:p w14:paraId="7467BAB7" w14:textId="489FCCAA" w:rsidR="00CA36AA" w:rsidRPr="002722D0" w:rsidRDefault="00824D36" w:rsidP="00147584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METHODS </w:t>
            </w:r>
            <w:proofErr w:type="spellStart"/>
            <w:r>
              <w:rPr>
                <w:strike/>
              </w:rPr>
              <w:t>do_it</w:t>
            </w:r>
            <w:proofErr w:type="spellEnd"/>
            <w:r>
              <w:rPr>
                <w:strike/>
              </w:rPr>
              <w:t xml:space="preserve"> IMPORTING </w:t>
            </w:r>
            <w:proofErr w:type="spellStart"/>
            <w:r>
              <w:rPr>
                <w:strike/>
              </w:rPr>
              <w:t>and_save</w:t>
            </w:r>
            <w:proofErr w:type="spellEnd"/>
          </w:p>
        </w:tc>
      </w:tr>
    </w:tbl>
    <w:p w14:paraId="0F039ECA" w14:textId="77777777" w:rsidR="00C00985" w:rsidRDefault="00C00985" w:rsidP="00C00985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00985" w:rsidRPr="00C35751" w14:paraId="345B9579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18EF6DFF" w14:textId="7BA5344F" w:rsidR="00C00985" w:rsidRPr="003C1097" w:rsidRDefault="00C00985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names</w:t>
            </w:r>
            <w:proofErr w:type="spellEnd"/>
          </w:p>
        </w:tc>
      </w:tr>
      <w:tr w:rsidR="00C00985" w:rsidRPr="00897AB7" w14:paraId="6E813ED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8820186" w14:textId="70A144C4" w:rsidR="00C00985" w:rsidRPr="00C90E41" w:rsidRDefault="00C00985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Consider calling the RETURNING parameter RESULT</w:t>
            </w:r>
          </w:p>
        </w:tc>
      </w:tr>
      <w:tr w:rsidR="00C00985" w:rsidRPr="00897AB7" w14:paraId="1F6AC615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47239FC" w14:textId="77777777" w:rsidR="00C00985" w:rsidRDefault="00C00985" w:rsidP="00C00985">
            <w:pPr>
              <w:pStyle w:val="Code"/>
            </w:pPr>
            <w:r>
              <w:t>METHODS sum RETURNING result</w:t>
            </w:r>
          </w:p>
          <w:p w14:paraId="2C85ADD6" w14:textId="5D2770F5" w:rsidR="00C00985" w:rsidRPr="002722D0" w:rsidRDefault="00C00985" w:rsidP="00C00985">
            <w:pPr>
              <w:pStyle w:val="Code"/>
              <w:rPr>
                <w:strike/>
              </w:rPr>
            </w:pPr>
            <w:r w:rsidRPr="00C00985">
              <w:rPr>
                <w:strike/>
              </w:rPr>
              <w:t>METHODS sum RETURNING sum</w:t>
            </w:r>
          </w:p>
        </w:tc>
      </w:tr>
    </w:tbl>
    <w:p w14:paraId="4941ABC4" w14:textId="77777777" w:rsidR="00493EA4" w:rsidRDefault="00493EA4" w:rsidP="00493EA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493EA4" w:rsidRPr="00C35751" w14:paraId="5347888E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77675C29" w14:textId="5DB04732" w:rsidR="00493EA4" w:rsidRPr="003C1097" w:rsidRDefault="00493EA4" w:rsidP="00147584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  <w:r w:rsidRPr="007F42C7">
              <w:rPr>
                <w:color w:val="FFFFFF" w:themeColor="background1"/>
              </w:rPr>
              <w:t xml:space="preserve">: Parameter </w:t>
            </w:r>
            <w:proofErr w:type="spellStart"/>
            <w:r w:rsidRPr="007F42C7">
              <w:rPr>
                <w:color w:val="FFFFFF" w:themeColor="background1"/>
              </w:rPr>
              <w:t>initialization</w:t>
            </w:r>
            <w:proofErr w:type="spellEnd"/>
          </w:p>
        </w:tc>
      </w:tr>
      <w:tr w:rsidR="00493EA4" w:rsidRPr="00897AB7" w14:paraId="3273A6D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A4E8C92" w14:textId="1A883581" w:rsidR="00493EA4" w:rsidRPr="00C90E41" w:rsidRDefault="00493EA4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Clear or overwrite EXPORTING reference parameters</w:t>
            </w:r>
          </w:p>
        </w:tc>
      </w:tr>
      <w:tr w:rsidR="00493EA4" w:rsidRPr="00376611" w14:paraId="4640B12F" w14:textId="77777777" w:rsidTr="00934C1F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006F3B40" w14:textId="18023A92" w:rsidR="00493EA4" w:rsidRPr="00297BD4" w:rsidRDefault="00493EA4" w:rsidP="00493EA4">
            <w:pPr>
              <w:pStyle w:val="Code"/>
              <w:rPr>
                <w:strike/>
              </w:rPr>
            </w:pPr>
            <w:r>
              <w:t xml:space="preserve">CLEAR </w:t>
            </w:r>
            <w:proofErr w:type="spellStart"/>
            <w:r>
              <w:t>et_result</w:t>
            </w:r>
            <w:proofErr w:type="spellEnd"/>
            <w:r>
              <w:t>.</w:t>
            </w:r>
          </w:p>
        </w:tc>
      </w:tr>
      <w:tr w:rsidR="00493EA4" w:rsidRPr="00376611" w14:paraId="251BEB22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4755A75" w14:textId="41CB179A" w:rsidR="00493EA4" w:rsidRDefault="00493EA4" w:rsidP="00147584">
            <w:pPr>
              <w:rPr>
                <w:lang w:val="en-US"/>
              </w:rPr>
            </w:pPr>
            <w:r>
              <w:rPr>
                <w:lang w:val="en-US"/>
              </w:rPr>
              <w:t>Don’t clear VALUE parameters</w:t>
            </w:r>
          </w:p>
        </w:tc>
      </w:tr>
      <w:tr w:rsidR="00493EA4" w:rsidRPr="00376611" w14:paraId="4E3211CC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E45FE1B" w14:textId="7BB98A79" w:rsidR="00493EA4" w:rsidRPr="00493EA4" w:rsidRDefault="00493EA4" w:rsidP="00147584">
            <w:pPr>
              <w:pStyle w:val="Code"/>
              <w:rPr>
                <w:strike/>
              </w:rPr>
            </w:pPr>
            <w:r w:rsidRPr="00493EA4">
              <w:rPr>
                <w:strike/>
              </w:rPr>
              <w:t xml:space="preserve">CLEAR </w:t>
            </w:r>
            <w:proofErr w:type="spellStart"/>
            <w:r w:rsidRPr="00493EA4">
              <w:rPr>
                <w:strike/>
              </w:rPr>
              <w:t>rv_result</w:t>
            </w:r>
            <w:proofErr w:type="spellEnd"/>
            <w:r w:rsidRPr="00493EA4">
              <w:rPr>
                <w:strike/>
              </w:rPr>
              <w:t>.</w:t>
            </w:r>
          </w:p>
        </w:tc>
      </w:tr>
    </w:tbl>
    <w:p w14:paraId="3B9D1891" w14:textId="14C456DC" w:rsidR="005259E8" w:rsidRDefault="005259E8" w:rsidP="004E732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457E4EF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23EC90DE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Return </w:t>
            </w:r>
            <w:proofErr w:type="spellStart"/>
            <w:r w:rsidRPr="007F42C7">
              <w:rPr>
                <w:color w:val="FFFFFF" w:themeColor="background1"/>
              </w:rPr>
              <w:t>codes</w:t>
            </w:r>
            <w:proofErr w:type="spellEnd"/>
          </w:p>
        </w:tc>
      </w:tr>
      <w:tr w:rsidR="00A3708C" w:rsidRPr="00897AB7" w14:paraId="4422720D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9A75988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exceptions to return codes</w:t>
            </w:r>
          </w:p>
        </w:tc>
      </w:tr>
      <w:tr w:rsidR="00A3708C" w:rsidRPr="00897AB7" w14:paraId="52560344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87E26AC" w14:textId="77777777" w:rsidR="00A3708C" w:rsidRPr="001E2A37" w:rsidRDefault="00A3708C" w:rsidP="00053DEC">
            <w:pPr>
              <w:pStyle w:val="Code"/>
            </w:pPr>
            <w:r w:rsidRPr="001E2A37">
              <w:t>METHODS check RAISING EXCEPTION</w:t>
            </w:r>
          </w:p>
          <w:p w14:paraId="1A9E9F67" w14:textId="77777777" w:rsidR="00A3708C" w:rsidRPr="00297BD4" w:rsidRDefault="00A3708C" w:rsidP="00053DEC">
            <w:pPr>
              <w:pStyle w:val="Code"/>
              <w:rPr>
                <w:strike/>
              </w:rPr>
            </w:pPr>
            <w:r>
              <w:rPr>
                <w:strike/>
              </w:rPr>
              <w:t>METHODS check RETURNING result</w:t>
            </w:r>
          </w:p>
        </w:tc>
      </w:tr>
      <w:tr w:rsidR="00A3708C" w:rsidRPr="00897AB7" w14:paraId="40AD43D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48C8212B" w14:textId="77777777" w:rsidR="00A3708C" w:rsidRDefault="00A3708C" w:rsidP="00053DEC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let failures slip through</w:t>
            </w:r>
          </w:p>
        </w:tc>
      </w:tr>
      <w:tr w:rsidR="00A3708C" w:rsidRPr="00897AB7" w14:paraId="6EF26955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20F708E" w14:textId="77777777" w:rsidR="00A3708C" w:rsidRPr="001E2A37" w:rsidRDefault="00A3708C" w:rsidP="00053DEC">
            <w:pPr>
              <w:pStyle w:val="Code"/>
            </w:pPr>
            <w:r w:rsidRPr="001E2A37">
              <w:t xml:space="preserve">DATA(result) = </w:t>
            </w:r>
            <w:r>
              <w:t>check</w:t>
            </w:r>
            <w:r w:rsidRPr="001E2A37">
              <w:t xml:space="preserve">( </w:t>
            </w:r>
            <w:r>
              <w:t xml:space="preserve">input </w:t>
            </w:r>
            <w:r w:rsidRPr="001E2A37">
              <w:t>)</w:t>
            </w:r>
          </w:p>
          <w:p w14:paraId="355DEA4D" w14:textId="77777777" w:rsidR="00A3708C" w:rsidRPr="008A38B4" w:rsidRDefault="00A3708C" w:rsidP="00053DEC">
            <w:pPr>
              <w:pStyle w:val="Code"/>
              <w:rPr>
                <w:strike/>
              </w:rPr>
            </w:pPr>
            <w:r w:rsidRPr="001E2A37">
              <w:t xml:space="preserve">IF result = </w:t>
            </w:r>
            <w:proofErr w:type="spellStart"/>
            <w:r w:rsidRPr="001E2A37">
              <w:t>abap_false</w:t>
            </w:r>
            <w:proofErr w:type="spellEnd"/>
            <w:r w:rsidRPr="001E2A37">
              <w:t>.</w:t>
            </w:r>
          </w:p>
        </w:tc>
      </w:tr>
    </w:tbl>
    <w:p w14:paraId="64BFC827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25E9521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2C6E7E20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Exceptions</w:t>
            </w:r>
            <w:proofErr w:type="spellEnd"/>
          </w:p>
        </w:tc>
      </w:tr>
      <w:tr w:rsidR="00A3708C" w:rsidRPr="00897AB7" w14:paraId="67FB8F5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2FE11B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Exceptions are for errors, not for regular cases</w:t>
            </w:r>
          </w:p>
        </w:tc>
      </w:tr>
      <w:tr w:rsidR="00A3708C" w:rsidRPr="00897AB7" w14:paraId="4749B530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8B81831" w14:textId="77777777" w:rsidR="00A3708C" w:rsidRDefault="00A3708C" w:rsidP="00053DEC">
            <w:pPr>
              <w:pStyle w:val="Code"/>
            </w:pPr>
            <w:r>
              <w:t xml:space="preserve">RAISE EXCEPTION </w:t>
            </w:r>
            <w:proofErr w:type="spellStart"/>
            <w:r>
              <w:t>db_read_failure</w:t>
            </w:r>
            <w:proofErr w:type="spellEnd"/>
          </w:p>
          <w:p w14:paraId="0984D0C4" w14:textId="77777777" w:rsidR="00A3708C" w:rsidRPr="00D830EA" w:rsidRDefault="00A3708C" w:rsidP="00053DEC">
            <w:pPr>
              <w:pStyle w:val="Code"/>
              <w:rPr>
                <w:strike/>
              </w:rPr>
            </w:pPr>
            <w:r w:rsidRPr="00D830EA">
              <w:rPr>
                <w:strike/>
              </w:rPr>
              <w:t xml:space="preserve">RAISE EXCEPTION </w:t>
            </w:r>
            <w:proofErr w:type="spellStart"/>
            <w:r w:rsidRPr="00D830EA">
              <w:rPr>
                <w:strike/>
              </w:rPr>
              <w:t>not_enough_money</w:t>
            </w:r>
            <w:proofErr w:type="spellEnd"/>
          </w:p>
        </w:tc>
      </w:tr>
      <w:tr w:rsidR="00A3708C" w:rsidRPr="00376611" w14:paraId="5781E87C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1B8BEF0" w14:textId="77777777" w:rsidR="00A3708C" w:rsidRDefault="00A3708C" w:rsidP="00053DEC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class-based exceptions</w:t>
            </w:r>
          </w:p>
        </w:tc>
      </w:tr>
      <w:tr w:rsidR="00A3708C" w:rsidRPr="00897AB7" w14:paraId="0AEDE5FC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DC0BB15" w14:textId="77777777" w:rsidR="00A3708C" w:rsidRPr="00D830EA" w:rsidRDefault="00A3708C" w:rsidP="00053DEC">
            <w:pPr>
              <w:pStyle w:val="Code"/>
            </w:pPr>
            <w:r w:rsidRPr="00D830EA">
              <w:t xml:space="preserve">METHODS </w:t>
            </w:r>
            <w:proofErr w:type="spellStart"/>
            <w:r w:rsidRPr="00D830EA">
              <w:t>do_it</w:t>
            </w:r>
            <w:proofErr w:type="spellEnd"/>
            <w:r w:rsidRPr="00D830EA">
              <w:t xml:space="preserve"> RAISING EXCEPTION</w:t>
            </w:r>
          </w:p>
          <w:p w14:paraId="55D5ECE5" w14:textId="77777777" w:rsidR="00A3708C" w:rsidRPr="00D830EA" w:rsidRDefault="00A3708C" w:rsidP="00053DEC">
            <w:pPr>
              <w:pStyle w:val="Code"/>
              <w:rPr>
                <w:strike/>
              </w:rPr>
            </w:pPr>
            <w:r w:rsidRPr="00D830EA">
              <w:rPr>
                <w:strike/>
              </w:rPr>
              <w:t xml:space="preserve">METHODS </w:t>
            </w:r>
            <w:proofErr w:type="spellStart"/>
            <w:r w:rsidRPr="00D830EA">
              <w:rPr>
                <w:strike/>
              </w:rPr>
              <w:t>do_it</w:t>
            </w:r>
            <w:proofErr w:type="spellEnd"/>
            <w:r w:rsidRPr="00D830EA">
              <w:rPr>
                <w:strike/>
              </w:rPr>
              <w:t xml:space="preserve"> EXCEPTIONS</w:t>
            </w:r>
          </w:p>
        </w:tc>
      </w:tr>
    </w:tbl>
    <w:p w14:paraId="639CB163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06BC9BE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D4E0FB0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Throwing</w:t>
            </w:r>
            <w:proofErr w:type="spellEnd"/>
          </w:p>
        </w:tc>
      </w:tr>
      <w:tr w:rsidR="00A3708C" w:rsidRPr="00376611" w14:paraId="4B1D0EB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CB65D11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Use own super classes </w:t>
            </w:r>
          </w:p>
        </w:tc>
      </w:tr>
      <w:tr w:rsidR="00A3708C" w:rsidRPr="00897AB7" w14:paraId="5AE42423" w14:textId="77777777" w:rsidTr="00053DEC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auto"/>
          </w:tcPr>
          <w:p w14:paraId="34CA95DE" w14:textId="1143B227" w:rsidR="00A3708C" w:rsidRPr="00463C39" w:rsidRDefault="00FF4E9E" w:rsidP="00053DEC">
            <w:pPr>
              <w:pStyle w:val="Code"/>
              <w:rPr>
                <w:strike/>
              </w:rPr>
            </w:pPr>
            <w:r>
              <w:t xml:space="preserve">CLASS </w:t>
            </w:r>
            <w:proofErr w:type="spellStart"/>
            <w:r>
              <w:t>our_products_static_check</w:t>
            </w:r>
            <w:proofErr w:type="spellEnd"/>
            <w:r w:rsidR="00A3708C">
              <w:t xml:space="preserve"> INHERITING FROM </w:t>
            </w:r>
            <w:proofErr w:type="spellStart"/>
            <w:r>
              <w:t>cx_static_check</w:t>
            </w:r>
            <w:proofErr w:type="spellEnd"/>
          </w:p>
        </w:tc>
      </w:tr>
      <w:tr w:rsidR="00A3708C" w:rsidRPr="00897AB7" w14:paraId="4AC7B4ED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D4B3F48" w14:textId="77777777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Throw one type of exception</w:t>
            </w:r>
          </w:p>
        </w:tc>
      </w:tr>
      <w:tr w:rsidR="00A3708C" w:rsidRPr="00897AB7" w14:paraId="1D045D11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A74C708" w14:textId="77777777" w:rsidR="00A3708C" w:rsidRPr="00053760" w:rsidRDefault="00A3708C" w:rsidP="00053DEC">
            <w:pPr>
              <w:pStyle w:val="Code"/>
              <w:rPr>
                <w:strike/>
              </w:rPr>
            </w:pPr>
            <w:r w:rsidRPr="00053760">
              <w:rPr>
                <w:strike/>
              </w:rPr>
              <w:t>METHODS a RAISING EXCEPTION b c</w:t>
            </w:r>
            <w:r>
              <w:rPr>
                <w:strike/>
              </w:rPr>
              <w:t xml:space="preserve"> d</w:t>
            </w:r>
          </w:p>
        </w:tc>
      </w:tr>
      <w:tr w:rsidR="00A3708C" w:rsidRPr="00897AB7" w14:paraId="1B0DD314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B7322E0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Use sub-classes to enable callers to distinguish error situations</w:t>
            </w:r>
          </w:p>
        </w:tc>
      </w:tr>
      <w:tr w:rsidR="00A3708C" w:rsidRPr="00897AB7" w14:paraId="758CD49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7C6768B9" w14:textId="77777777" w:rsidR="00A3708C" w:rsidRPr="00053760" w:rsidRDefault="00A3708C" w:rsidP="00053DEC">
            <w:pPr>
              <w:pStyle w:val="Code"/>
            </w:pPr>
            <w:r w:rsidRPr="00053760">
              <w:t xml:space="preserve">METHODS </w:t>
            </w:r>
            <w:proofErr w:type="spellStart"/>
            <w:r w:rsidRPr="00053760">
              <w:t>do_it</w:t>
            </w:r>
            <w:proofErr w:type="spellEnd"/>
            <w:r w:rsidRPr="00053760">
              <w:t xml:space="preserve"> RAISING EXCEPTION r</w:t>
            </w:r>
          </w:p>
          <w:p w14:paraId="262985D5" w14:textId="77777777" w:rsidR="00A3708C" w:rsidRPr="00053760" w:rsidRDefault="00A3708C" w:rsidP="00053DEC">
            <w:pPr>
              <w:pStyle w:val="Code"/>
            </w:pPr>
            <w:r w:rsidRPr="00053760">
              <w:t>CLASS a INHERITING FROM r</w:t>
            </w:r>
          </w:p>
          <w:p w14:paraId="22000357" w14:textId="77777777" w:rsidR="00A3708C" w:rsidRDefault="00A3708C" w:rsidP="00053DEC">
            <w:pPr>
              <w:pStyle w:val="Code"/>
            </w:pPr>
            <w:r w:rsidRPr="00053760">
              <w:t>CLASS b INHERITING FROM r</w:t>
            </w:r>
          </w:p>
        </w:tc>
      </w:tr>
      <w:tr w:rsidR="00A3708C" w:rsidRPr="00897AB7" w14:paraId="429277AC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6C51A65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Throw CX_STATIC_CHECK for manageable situations</w:t>
            </w:r>
          </w:p>
        </w:tc>
      </w:tr>
      <w:tr w:rsidR="00A3708C" w:rsidRPr="00376611" w14:paraId="636E345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805D94E" w14:textId="77777777" w:rsidR="00A3708C" w:rsidRPr="00824D36" w:rsidRDefault="00A3708C" w:rsidP="00053DEC">
            <w:pPr>
              <w:pStyle w:val="Code"/>
              <w:rPr>
                <w:strike/>
              </w:rPr>
            </w:pPr>
            <w:r>
              <w:t xml:space="preserve">RAISE EXCEPTION </w:t>
            </w:r>
            <w:proofErr w:type="spellStart"/>
            <w:r>
              <w:t>no_customizing</w:t>
            </w:r>
            <w:proofErr w:type="spellEnd"/>
          </w:p>
        </w:tc>
      </w:tr>
      <w:tr w:rsidR="00A3708C" w:rsidRPr="00897AB7" w14:paraId="61FFE6BF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15D9DCFF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Throw CX_NO_CHECK for usually unrecoverable situations</w:t>
            </w:r>
          </w:p>
        </w:tc>
      </w:tr>
      <w:tr w:rsidR="00A3708C" w:rsidRPr="00376611" w14:paraId="1A79E660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1440B7F" w14:textId="77777777" w:rsidR="00A3708C" w:rsidRDefault="00A3708C" w:rsidP="00053DEC">
            <w:pPr>
              <w:pStyle w:val="Code"/>
            </w:pPr>
            <w:r>
              <w:t xml:space="preserve">RAISE EXCEPTION </w:t>
            </w:r>
            <w:proofErr w:type="spellStart"/>
            <w:r>
              <w:t>db_unavailable</w:t>
            </w:r>
            <w:proofErr w:type="spellEnd"/>
          </w:p>
        </w:tc>
      </w:tr>
      <w:tr w:rsidR="00A3708C" w:rsidRPr="00897AB7" w14:paraId="5AF28B4A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879F2E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Consider CX_DYNAMIC_CHECK for avoidable exceptions</w:t>
            </w:r>
          </w:p>
        </w:tc>
      </w:tr>
      <w:tr w:rsidR="00A3708C" w:rsidRPr="00897AB7" w14:paraId="30D6235E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25D67F16" w14:textId="77777777" w:rsidR="00A3708C" w:rsidRDefault="00A3708C" w:rsidP="00053DEC">
            <w:pPr>
              <w:pStyle w:val="Code"/>
            </w:pPr>
            <w:r>
              <w:t xml:space="preserve">RAISE EXCEPTION </w:t>
            </w:r>
            <w:proofErr w:type="spellStart"/>
            <w:r>
              <w:t>division_by_zero</w:t>
            </w:r>
            <w:proofErr w:type="spellEnd"/>
          </w:p>
        </w:tc>
      </w:tr>
      <w:tr w:rsidR="00A3708C" w:rsidRPr="00897AB7" w14:paraId="003D2BC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217A5B7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Dump for totally unrecoverable situations</w:t>
            </w:r>
          </w:p>
        </w:tc>
      </w:tr>
      <w:tr w:rsidR="00A3708C" w:rsidRPr="00897AB7" w14:paraId="418ED319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</w:tcPr>
          <w:p w14:paraId="45C56A61" w14:textId="77777777" w:rsidR="00A3708C" w:rsidRPr="00053760" w:rsidRDefault="00A3708C" w:rsidP="00053DEC">
            <w:pPr>
              <w:pStyle w:val="Code"/>
              <w:rPr>
                <w:strike/>
              </w:rPr>
            </w:pPr>
            <w:r w:rsidRPr="00053760">
              <w:rPr>
                <w:strike/>
              </w:rPr>
              <w:t xml:space="preserve">RAISE EXCEPTION </w:t>
            </w:r>
            <w:proofErr w:type="spellStart"/>
            <w:r w:rsidRPr="00053760">
              <w:rPr>
                <w:strike/>
              </w:rPr>
              <w:t>out_of_memory</w:t>
            </w:r>
            <w:proofErr w:type="spellEnd"/>
          </w:p>
        </w:tc>
      </w:tr>
      <w:tr w:rsidR="00A3708C" w:rsidRPr="00897AB7" w14:paraId="3C36CEFD" w14:textId="77777777" w:rsidTr="00053DEC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F452F5D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Prefer RAISE EXCEPTION NEW to RAISE EXCEPTION TYPE</w:t>
            </w:r>
          </w:p>
        </w:tc>
      </w:tr>
      <w:tr w:rsidR="00A3708C" w:rsidRPr="00897AB7" w14:paraId="5F3B85D2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DAF8F56" w14:textId="77777777" w:rsidR="00A3708C" w:rsidRDefault="00A3708C" w:rsidP="00053DEC">
            <w:pPr>
              <w:pStyle w:val="Code"/>
            </w:pPr>
            <w:r>
              <w:t>RAISE EXCEPTION NEW a( ).</w:t>
            </w:r>
          </w:p>
          <w:p w14:paraId="731A9E65" w14:textId="77777777" w:rsidR="00A3708C" w:rsidRPr="00916EAB" w:rsidRDefault="00A3708C" w:rsidP="00053DEC">
            <w:pPr>
              <w:pStyle w:val="Code"/>
              <w:rPr>
                <w:strike/>
              </w:rPr>
            </w:pPr>
            <w:r w:rsidRPr="00916EAB">
              <w:rPr>
                <w:strike/>
              </w:rPr>
              <w:t xml:space="preserve">RAISE EXCEPTION TYPE </w:t>
            </w:r>
            <w:r>
              <w:rPr>
                <w:strike/>
              </w:rPr>
              <w:t>a.</w:t>
            </w:r>
          </w:p>
        </w:tc>
      </w:tr>
    </w:tbl>
    <w:p w14:paraId="0989B052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3708C" w:rsidRPr="00C35751" w14:paraId="1B5CCB8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23DE3E7" w14:textId="77777777" w:rsidR="00A3708C" w:rsidRPr="003C1097" w:rsidRDefault="00A3708C" w:rsidP="00053DEC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Error </w:t>
            </w:r>
            <w:proofErr w:type="spellStart"/>
            <w:r w:rsidRPr="007F42C7">
              <w:rPr>
                <w:color w:val="FFFFFF" w:themeColor="background1"/>
              </w:rPr>
              <w:t>handling</w:t>
            </w:r>
            <w:proofErr w:type="spellEnd"/>
            <w:r w:rsidRPr="007F42C7">
              <w:rPr>
                <w:color w:val="FFFFFF" w:themeColor="background1"/>
              </w:rPr>
              <w:t xml:space="preserve">: </w:t>
            </w:r>
            <w:proofErr w:type="spellStart"/>
            <w:r w:rsidRPr="007F42C7">
              <w:rPr>
                <w:color w:val="FFFFFF" w:themeColor="background1"/>
              </w:rPr>
              <w:t>Catching</w:t>
            </w:r>
            <w:proofErr w:type="spellEnd"/>
          </w:p>
        </w:tc>
      </w:tr>
      <w:tr w:rsidR="00A3708C" w:rsidRPr="00897AB7" w14:paraId="6588EB9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51F956EF" w14:textId="77777777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Wrap foreign exceptions instead of letting them invade your code</w:t>
            </w:r>
          </w:p>
        </w:tc>
      </w:tr>
      <w:tr w:rsidR="00A3708C" w:rsidRPr="00376611" w14:paraId="777776E0" w14:textId="77777777" w:rsidTr="00053DEC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C2AE63" w14:textId="77777777" w:rsidR="00A3708C" w:rsidRDefault="00A3708C" w:rsidP="00053DEC">
            <w:pPr>
              <w:pStyle w:val="Code"/>
            </w:pPr>
            <w:r>
              <w:t>CATCH foreign INTO DATA(error).</w:t>
            </w:r>
          </w:p>
          <w:p w14:paraId="57A8DE16" w14:textId="77777777" w:rsidR="00A3708C" w:rsidRDefault="00A3708C" w:rsidP="00053DEC">
            <w:pPr>
              <w:pStyle w:val="Code"/>
            </w:pPr>
            <w:r>
              <w:t xml:space="preserve">  RAISE EXCEPTION NEW my( error ).</w:t>
            </w:r>
          </w:p>
          <w:p w14:paraId="045CCED5" w14:textId="77777777" w:rsidR="00A3708C" w:rsidRPr="002C037C" w:rsidRDefault="00A3708C" w:rsidP="00053DEC">
            <w:pPr>
              <w:pStyle w:val="Code"/>
              <w:rPr>
                <w:strike/>
              </w:rPr>
            </w:pPr>
            <w:r w:rsidRPr="002C037C">
              <w:rPr>
                <w:strike/>
              </w:rPr>
              <w:t xml:space="preserve">  RAISE EXCEPTION error.</w:t>
            </w:r>
          </w:p>
        </w:tc>
      </w:tr>
    </w:tbl>
    <w:p w14:paraId="6BB726F2" w14:textId="77777777" w:rsidR="00A3708C" w:rsidRDefault="00A3708C" w:rsidP="00A3708C">
      <w:pPr>
        <w:rPr>
          <w:rFonts w:asciiTheme="minorHAnsi" w:hAnsiTheme="minorHAnsi" w:cstheme="minorHAnsi"/>
          <w:lang w:val="en-US"/>
        </w:rPr>
      </w:pPr>
    </w:p>
    <w:p w14:paraId="2A50445F" w14:textId="3518950D" w:rsidR="0061357E" w:rsidRDefault="0061357E">
      <w:pPr>
        <w:spacing w:after="160" w:line="259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BE0546" w:rsidRPr="00C35751" w14:paraId="4B25CB00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71E7228F" w14:textId="3A9013EE" w:rsidR="00BE0546" w:rsidRPr="003C1097" w:rsidRDefault="00BE0546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lastRenderedPageBreak/>
              <w:t>Principles</w:t>
            </w:r>
            <w:proofErr w:type="spellEnd"/>
          </w:p>
        </w:tc>
      </w:tr>
      <w:tr w:rsidR="00BE0546" w:rsidRPr="00376611" w14:paraId="31D3163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3E98D01" w14:textId="70FEC815" w:rsidR="00BE0546" w:rsidRPr="00C90E41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testable code</w:t>
            </w:r>
          </w:p>
        </w:tc>
      </w:tr>
      <w:tr w:rsidR="00BE0546" w:rsidRPr="00376611" w14:paraId="52E10CE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5A3AAEC" w14:textId="02E0B890" w:rsidR="00BE0546" w:rsidRPr="00BE0546" w:rsidRDefault="00BE0546" w:rsidP="00BE0546">
            <w:pPr>
              <w:pStyle w:val="Explanation"/>
              <w:rPr>
                <w:i/>
              </w:rPr>
            </w:pPr>
            <w:r w:rsidRPr="00BE0546">
              <w:rPr>
                <w:i/>
              </w:rPr>
              <w:t>There are no tricks to writing tests, there are only tricks to writing testable code.</w:t>
            </w:r>
            <w:r>
              <w:rPr>
                <w:i/>
              </w:rPr>
              <w:t xml:space="preserve"> (</w:t>
            </w:r>
            <w:r w:rsidRPr="00BE0546">
              <w:rPr>
                <w:i/>
              </w:rPr>
              <w:t>Google</w:t>
            </w:r>
            <w:r>
              <w:rPr>
                <w:i/>
              </w:rPr>
              <w:t>)</w:t>
            </w:r>
          </w:p>
        </w:tc>
      </w:tr>
      <w:tr w:rsidR="00BE0546" w:rsidRPr="00897AB7" w14:paraId="375DC015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EB8ECB6" w14:textId="7473E30B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Enable others to mock you</w:t>
            </w:r>
          </w:p>
        </w:tc>
      </w:tr>
      <w:tr w:rsidR="00BE0546" w:rsidRPr="00897AB7" w14:paraId="66DB7F73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8A1840D" w14:textId="0FA3FD3F" w:rsidR="00BE0546" w:rsidRDefault="00BE0546" w:rsidP="0007366F">
            <w:pPr>
              <w:pStyle w:val="Code"/>
              <w:rPr>
                <w:strike/>
              </w:rPr>
            </w:pPr>
            <w:r>
              <w:t xml:space="preserve">CLASS </w:t>
            </w:r>
            <w:proofErr w:type="spellStart"/>
            <w:r>
              <w:t>my_super_object</w:t>
            </w:r>
            <w:proofErr w:type="spellEnd"/>
            <w:r>
              <w:t xml:space="preserve"> DEFINITION</w:t>
            </w:r>
            <w:r w:rsidRPr="00C91D1D">
              <w:t>.</w:t>
            </w:r>
          </w:p>
          <w:p w14:paraId="3AE463F5" w14:textId="04DC76E7" w:rsidR="00BE0546" w:rsidRPr="00BE0546" w:rsidRDefault="00BE0546" w:rsidP="0007366F">
            <w:pPr>
              <w:pStyle w:val="Code"/>
            </w:pPr>
            <w:r w:rsidRPr="00BE0546">
              <w:t xml:space="preserve">  INTERFACES</w:t>
            </w:r>
            <w:r>
              <w:t xml:space="preserve"> </w:t>
            </w:r>
            <w:proofErr w:type="spellStart"/>
            <w:r>
              <w:t>you_can_mock_this</w:t>
            </w:r>
            <w:proofErr w:type="spellEnd"/>
            <w:r>
              <w:t>.</w:t>
            </w:r>
          </w:p>
        </w:tc>
      </w:tr>
      <w:tr w:rsidR="00BE0546" w:rsidRPr="00376611" w14:paraId="7ED659B6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DB549A1" w14:textId="31F9E3AF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Readability rules</w:t>
            </w:r>
          </w:p>
        </w:tc>
      </w:tr>
      <w:tr w:rsidR="00BE0546" w:rsidRPr="00897AB7" w14:paraId="59529AD4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1CFD29F" w14:textId="3BBDE75F" w:rsidR="00BE0546" w:rsidRDefault="00390467" w:rsidP="0007366F">
            <w:pPr>
              <w:pStyle w:val="Code"/>
            </w:pPr>
            <w:proofErr w:type="spellStart"/>
            <w:r>
              <w:t>given_some_data</w:t>
            </w:r>
            <w:proofErr w:type="spellEnd"/>
            <w:r>
              <w:t>( ).</w:t>
            </w:r>
          </w:p>
          <w:p w14:paraId="14B889BD" w14:textId="77777777" w:rsidR="00390467" w:rsidRDefault="00390467" w:rsidP="0007366F">
            <w:pPr>
              <w:pStyle w:val="Code"/>
            </w:pPr>
            <w:proofErr w:type="spellStart"/>
            <w:r>
              <w:t>do_the_good_thing</w:t>
            </w:r>
            <w:proofErr w:type="spellEnd"/>
            <w:r>
              <w:t>( ).</w:t>
            </w:r>
          </w:p>
          <w:p w14:paraId="46FC54EB" w14:textId="40160F9F" w:rsidR="00390467" w:rsidRDefault="00390467" w:rsidP="0007366F">
            <w:pPr>
              <w:pStyle w:val="Code"/>
            </w:pPr>
            <w:proofErr w:type="spellStart"/>
            <w:r>
              <w:t>and_assert_that_it_worked</w:t>
            </w:r>
            <w:proofErr w:type="spellEnd"/>
            <w:r>
              <w:t>( ).</w:t>
            </w:r>
          </w:p>
        </w:tc>
      </w:tr>
      <w:tr w:rsidR="00BE0546" w:rsidRPr="00897AB7" w14:paraId="1FBF981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10AA097" w14:textId="4FE4F459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make copies or write test reports</w:t>
            </w:r>
          </w:p>
        </w:tc>
      </w:tr>
      <w:tr w:rsidR="00BE0546" w:rsidRPr="00897AB7" w14:paraId="1A41C61B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DF2C4C8" w14:textId="77777777" w:rsidR="00BE0546" w:rsidRPr="00080756" w:rsidRDefault="00080756" w:rsidP="0007366F">
            <w:pPr>
              <w:pStyle w:val="Code"/>
              <w:rPr>
                <w:strike/>
              </w:rPr>
            </w:pPr>
            <w:r w:rsidRPr="00080756">
              <w:rPr>
                <w:strike/>
              </w:rPr>
              <w:t xml:space="preserve">REPORT </w:t>
            </w:r>
            <w:proofErr w:type="spellStart"/>
            <w:r w:rsidRPr="00080756">
              <w:rPr>
                <w:strike/>
              </w:rPr>
              <w:t>zmy_copy</w:t>
            </w:r>
            <w:proofErr w:type="spellEnd"/>
            <w:r w:rsidRPr="00080756">
              <w:rPr>
                <w:strike/>
              </w:rPr>
              <w:t>.</w:t>
            </w:r>
          </w:p>
          <w:p w14:paraId="0B0D59FC" w14:textId="26BFE56B" w:rsidR="00080756" w:rsidRDefault="00080756" w:rsidP="0007366F">
            <w:pPr>
              <w:pStyle w:val="Code"/>
            </w:pPr>
            <w:r w:rsidRPr="00080756">
              <w:rPr>
                <w:strike/>
              </w:rPr>
              <w:t>" for playing around</w:t>
            </w:r>
          </w:p>
        </w:tc>
      </w:tr>
      <w:tr w:rsidR="00BE0546" w:rsidRPr="00897AB7" w14:paraId="55DD7E39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859BE11" w14:textId="58C3EC38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publics, not private internals</w:t>
            </w:r>
          </w:p>
        </w:tc>
      </w:tr>
      <w:tr w:rsidR="00BE0546" w:rsidRPr="00897AB7" w14:paraId="113FD37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D4027B3" w14:textId="6414FE3E" w:rsidR="00BE0546" w:rsidRPr="005E54DE" w:rsidRDefault="00080756" w:rsidP="0007366F">
            <w:pPr>
              <w:pStyle w:val="Code"/>
              <w:rPr>
                <w:strike/>
              </w:rPr>
            </w:pPr>
            <w:r w:rsidRPr="00080756">
              <w:t xml:space="preserve">CLASS </w:t>
            </w:r>
            <w:proofErr w:type="spellStart"/>
            <w:r w:rsidRPr="00080756">
              <w:t>unit_tests</w:t>
            </w:r>
            <w:proofErr w:type="spellEnd"/>
            <w:r w:rsidRPr="00080756">
              <w:t xml:space="preserve"> DEFINITION </w:t>
            </w:r>
            <w:r>
              <w:rPr>
                <w:strike/>
              </w:rPr>
              <w:t>LOCAL FRIENDS</w:t>
            </w:r>
          </w:p>
        </w:tc>
      </w:tr>
      <w:tr w:rsidR="00BE0546" w:rsidRPr="00376611" w14:paraId="3ED86D88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49AB9D9" w14:textId="77F87380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obsess about coverage</w:t>
            </w:r>
          </w:p>
        </w:tc>
      </w:tr>
      <w:tr w:rsidR="00BE0546" w:rsidRPr="00376611" w14:paraId="5042DB4D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7BCF06C0" w14:textId="1B265915" w:rsidR="00BE0546" w:rsidRPr="00D12DE1" w:rsidRDefault="00080756" w:rsidP="00080756">
            <w:pPr>
              <w:pStyle w:val="Explanation"/>
            </w:pPr>
            <w:r>
              <w:t xml:space="preserve">60% </w:t>
            </w:r>
            <w:r w:rsidRPr="00080756">
              <w:rPr>
                <w:strike/>
              </w:rPr>
              <w:t>-&gt; all done!</w:t>
            </w:r>
          </w:p>
        </w:tc>
      </w:tr>
    </w:tbl>
    <w:p w14:paraId="2FE3F403" w14:textId="63E561FC" w:rsidR="00BE0546" w:rsidRDefault="00EE39EC" w:rsidP="00BE054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D849F" wp14:editId="5AD08BA1">
                <wp:simplePos x="0" y="0"/>
                <wp:positionH relativeFrom="column">
                  <wp:posOffset>0</wp:posOffset>
                </wp:positionH>
                <wp:positionV relativeFrom="page">
                  <wp:posOffset>540385</wp:posOffset>
                </wp:positionV>
                <wp:extent cx="6688800" cy="352800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8800" cy="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C18AFC" w14:textId="14C166EA" w:rsidR="00053DEC" w:rsidRPr="00335D61" w:rsidRDefault="00053DEC" w:rsidP="002234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proofErr w:type="spellStart"/>
                            <w:r w:rsidRPr="00335D61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Testing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D849F" id="Text Box 4" o:spid="_x0000_s1032" type="#_x0000_t202" style="position:absolute;margin-left:0;margin-top:42.55pt;width:526.7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" fillcolor="white [3201]" stroked="f" strokeweight=".5pt">
                <v:textbox>
                  <w:txbxContent>
                    <w:p w14:paraId="1FC18AFC" w14:textId="14C166EA" w:rsidR="00053DEC" w:rsidRPr="00335D61" w:rsidRDefault="00053DEC" w:rsidP="002234EB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proofErr w:type="spellStart"/>
                      <w:r w:rsidRPr="00335D61">
                        <w:rPr>
                          <w:rFonts w:ascii="Arial" w:hAnsi="Arial" w:cs="Arial"/>
                          <w:b/>
                          <w:sz w:val="32"/>
                        </w:rPr>
                        <w:t>Testing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335D61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6AD531" wp14:editId="4236A02D">
                <wp:simplePos x="0" y="0"/>
                <wp:positionH relativeFrom="colum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2A448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D531" id="Text Box 8" o:spid="_x0000_s1033" type="#_x0000_t202" style="position:absolute;margin-left:0;margin-top:42.25pt;width:170.35pt;height:27.8pt;z-index:25167564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" filled="f" stroked="f" strokeweight=".5pt">
                <v:textbox>
                  <w:txbxContent>
                    <w:p w14:paraId="15C2A448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080756" w:rsidRPr="00C35751" w14:paraId="0140B68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6CFEAD06" w14:textId="0401286B" w:rsidR="00080756" w:rsidRPr="003C1097" w:rsidRDefault="00080756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Test </w:t>
            </w:r>
            <w:proofErr w:type="spellStart"/>
            <w:r w:rsidRPr="007F42C7">
              <w:rPr>
                <w:color w:val="FFFFFF" w:themeColor="background1"/>
              </w:rPr>
              <w:t>classes</w:t>
            </w:r>
            <w:proofErr w:type="spellEnd"/>
          </w:p>
        </w:tc>
      </w:tr>
      <w:tr w:rsidR="00080756" w:rsidRPr="00897AB7" w14:paraId="7EA23B9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AA7B39C" w14:textId="0DC507AD" w:rsidR="00080756" w:rsidRPr="00C90E41" w:rsidRDefault="0008075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Call local test classes by their purpose</w:t>
            </w:r>
          </w:p>
        </w:tc>
      </w:tr>
      <w:tr w:rsidR="00080756" w:rsidRPr="00897AB7" w14:paraId="775342A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1842D9" w14:textId="77777777" w:rsidR="00080756" w:rsidRDefault="00080756" w:rsidP="00080756">
            <w:pPr>
              <w:pStyle w:val="Code"/>
            </w:pPr>
            <w:r>
              <w:t xml:space="preserve">CLASS </w:t>
            </w:r>
            <w:proofErr w:type="spellStart"/>
            <w:r>
              <w:t>unit_tests</w:t>
            </w:r>
            <w:proofErr w:type="spellEnd"/>
          </w:p>
          <w:p w14:paraId="30D505FB" w14:textId="6C6130DC" w:rsidR="00080756" w:rsidRPr="00080756" w:rsidRDefault="00080756" w:rsidP="00080756">
            <w:pPr>
              <w:pStyle w:val="Code"/>
              <w:rPr>
                <w:strike/>
              </w:rPr>
            </w:pPr>
            <w:r w:rsidRPr="00080756">
              <w:rPr>
                <w:strike/>
              </w:rPr>
              <w:t xml:space="preserve">CLASS </w:t>
            </w:r>
            <w:proofErr w:type="spellStart"/>
            <w:r w:rsidRPr="00080756">
              <w:rPr>
                <w:strike/>
              </w:rPr>
              <w:t>tests_for_the_class_under_test</w:t>
            </w:r>
            <w:proofErr w:type="spellEnd"/>
          </w:p>
        </w:tc>
      </w:tr>
      <w:tr w:rsidR="00080756" w:rsidRPr="00897AB7" w14:paraId="45B320CE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A276DFC" w14:textId="16FEA806" w:rsidR="00080756" w:rsidRDefault="0008075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Put tests in local classes</w:t>
            </w:r>
          </w:p>
        </w:tc>
      </w:tr>
      <w:tr w:rsidR="00080756" w:rsidRPr="00897AB7" w14:paraId="52573718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3FE6AE3" w14:textId="2526596A" w:rsidR="00080756" w:rsidRPr="00D12DE1" w:rsidRDefault="00080756" w:rsidP="0007366F">
            <w:pPr>
              <w:pStyle w:val="Explanation"/>
            </w:pPr>
            <w:r>
              <w:t xml:space="preserve">REPORT </w:t>
            </w:r>
            <w:proofErr w:type="spellStart"/>
            <w:r>
              <w:t>some_tests_for_this</w:t>
            </w:r>
            <w:proofErr w:type="spellEnd"/>
          </w:p>
        </w:tc>
      </w:tr>
    </w:tbl>
    <w:p w14:paraId="5E417683" w14:textId="77777777" w:rsidR="004E7324" w:rsidRDefault="004E7324" w:rsidP="004E7324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6E0236" w:rsidRPr="00C35751" w14:paraId="36B2066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1F526323" w14:textId="67C4DB78" w:rsidR="006E0236" w:rsidRPr="003C1097" w:rsidRDefault="006E0236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Code </w:t>
            </w:r>
            <w:proofErr w:type="spellStart"/>
            <w:r w:rsidRPr="007F42C7">
              <w:rPr>
                <w:color w:val="FFFFFF" w:themeColor="background1"/>
              </w:rPr>
              <w:t>under</w:t>
            </w:r>
            <w:proofErr w:type="spellEnd"/>
            <w:r w:rsidRPr="007F42C7">
              <w:rPr>
                <w:color w:val="FFFFFF" w:themeColor="background1"/>
              </w:rPr>
              <w:t xml:space="preserve"> </w:t>
            </w:r>
            <w:proofErr w:type="spellStart"/>
            <w:r w:rsidRPr="007F42C7">
              <w:rPr>
                <w:color w:val="FFFFFF" w:themeColor="background1"/>
              </w:rPr>
              <w:t>test</w:t>
            </w:r>
            <w:proofErr w:type="spellEnd"/>
          </w:p>
        </w:tc>
      </w:tr>
      <w:tr w:rsidR="006E0236" w:rsidRPr="00897AB7" w14:paraId="108222B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ACDC09" w14:textId="094C4A19" w:rsidR="006E0236" w:rsidRPr="00C90E41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Name the code under test meaningfully, or default to CUT</w:t>
            </w:r>
          </w:p>
        </w:tc>
      </w:tr>
      <w:tr w:rsidR="006E0236" w:rsidRPr="00376611" w14:paraId="4C0E809C" w14:textId="77777777" w:rsidTr="006E0236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2B6FDC7" w14:textId="77777777" w:rsidR="006E0236" w:rsidRDefault="006E0236" w:rsidP="006E0236">
            <w:pPr>
              <w:pStyle w:val="Code"/>
            </w:pPr>
            <w:r>
              <w:t>DATA switch</w:t>
            </w:r>
          </w:p>
          <w:p w14:paraId="6B7A40A2" w14:textId="647F7577" w:rsidR="006E0236" w:rsidRPr="00BE0546" w:rsidRDefault="006E0236" w:rsidP="006E0236">
            <w:pPr>
              <w:pStyle w:val="Code"/>
            </w:pPr>
            <w:r>
              <w:t>DATA cut</w:t>
            </w:r>
          </w:p>
        </w:tc>
      </w:tr>
      <w:tr w:rsidR="006E0236" w:rsidRPr="00376611" w14:paraId="44BF3A24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368C0F4" w14:textId="6C0F3FEB" w:rsidR="006E0236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interfaces, not classes</w:t>
            </w:r>
          </w:p>
        </w:tc>
      </w:tr>
      <w:tr w:rsidR="006E0236" w:rsidRPr="00897AB7" w14:paraId="7FC7A28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D373017" w14:textId="77777777" w:rsidR="006E0236" w:rsidRDefault="006E0236" w:rsidP="0007366F">
            <w:pPr>
              <w:pStyle w:val="Code"/>
            </w:pPr>
            <w:r>
              <w:t xml:space="preserve">DATA cut TYPE REF TO </w:t>
            </w:r>
            <w:proofErr w:type="spellStart"/>
            <w:r>
              <w:t>some_interface</w:t>
            </w:r>
            <w:proofErr w:type="spellEnd"/>
          </w:p>
          <w:p w14:paraId="128B299A" w14:textId="7EFCACEE" w:rsidR="006E0236" w:rsidRPr="006E0236" w:rsidRDefault="006E0236" w:rsidP="0007366F">
            <w:pPr>
              <w:pStyle w:val="Code"/>
              <w:rPr>
                <w:strike/>
              </w:rPr>
            </w:pPr>
            <w:r w:rsidRPr="006E0236">
              <w:rPr>
                <w:strike/>
              </w:rPr>
              <w:t xml:space="preserve">DATA cut TYPE REF TO </w:t>
            </w:r>
            <w:proofErr w:type="spellStart"/>
            <w:r w:rsidRPr="006E0236">
              <w:rPr>
                <w:strike/>
              </w:rPr>
              <w:t>some_class</w:t>
            </w:r>
            <w:proofErr w:type="spellEnd"/>
          </w:p>
        </w:tc>
      </w:tr>
      <w:tr w:rsidR="006E0236" w:rsidRPr="00897AB7" w14:paraId="76533D5C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EA83702" w14:textId="501B950E" w:rsidR="006E0236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Extract the call to the code under test to its own method</w:t>
            </w:r>
          </w:p>
        </w:tc>
      </w:tr>
      <w:tr w:rsidR="006E0236" w:rsidRPr="00520A78" w14:paraId="4D1C6A3B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B61842B" w14:textId="77777777" w:rsidR="00520A78" w:rsidRDefault="00520A78" w:rsidP="00520A78">
            <w:pPr>
              <w:pStyle w:val="Code"/>
            </w:pPr>
            <w:r>
              <w:t xml:space="preserve">METHODS </w:t>
            </w:r>
            <w:proofErr w:type="spellStart"/>
            <w:r>
              <w:t>map_xml_to_itab</w:t>
            </w:r>
            <w:proofErr w:type="spellEnd"/>
          </w:p>
          <w:p w14:paraId="57182EAD" w14:textId="77777777" w:rsidR="00520A78" w:rsidRDefault="00520A78" w:rsidP="00520A78">
            <w:pPr>
              <w:pStyle w:val="Code"/>
            </w:pPr>
            <w:r>
              <w:t xml:space="preserve">  IMPORTING</w:t>
            </w:r>
          </w:p>
          <w:p w14:paraId="55C38082" w14:textId="77777777" w:rsidR="00520A78" w:rsidRDefault="00520A78" w:rsidP="00520A78">
            <w:pPr>
              <w:pStyle w:val="Code"/>
            </w:pPr>
            <w:r>
              <w:t xml:space="preserve">    </w:t>
            </w:r>
            <w:proofErr w:type="spellStart"/>
            <w:r>
              <w:t>xml_string</w:t>
            </w:r>
            <w:proofErr w:type="spellEnd"/>
            <w:r>
              <w:t xml:space="preserve"> TYPE string</w:t>
            </w:r>
          </w:p>
          <w:p w14:paraId="420A5E7F" w14:textId="77777777" w:rsidR="00520A78" w:rsidRDefault="00520A78" w:rsidP="00520A78">
            <w:pPr>
              <w:pStyle w:val="Code"/>
            </w:pPr>
            <w:r>
              <w:t xml:space="preserve">    config     TYPE … DEFAULT …</w:t>
            </w:r>
          </w:p>
          <w:p w14:paraId="115BA052" w14:textId="3EA2AC13" w:rsidR="00520A78" w:rsidRDefault="00520A78" w:rsidP="00520A78">
            <w:pPr>
              <w:pStyle w:val="Code"/>
            </w:pPr>
            <w:r>
              <w:t xml:space="preserve">    format     TYPE … DEFAULT ….</w:t>
            </w:r>
          </w:p>
          <w:p w14:paraId="01B029CD" w14:textId="77777777" w:rsidR="00673F03" w:rsidRDefault="00673F03" w:rsidP="00520A78">
            <w:pPr>
              <w:pStyle w:val="Code"/>
            </w:pPr>
          </w:p>
          <w:p w14:paraId="71453E91" w14:textId="77777777" w:rsidR="00673F03" w:rsidRDefault="00673F03" w:rsidP="00673F03">
            <w:pPr>
              <w:pStyle w:val="Code"/>
            </w:pPr>
            <w:r>
              <w:t xml:space="preserve">METHOD </w:t>
            </w:r>
            <w:proofErr w:type="spellStart"/>
            <w:r>
              <w:t>map_xml_to_itab</w:t>
            </w:r>
            <w:proofErr w:type="spellEnd"/>
            <w:r>
              <w:t>.</w:t>
            </w:r>
          </w:p>
          <w:p w14:paraId="087E3CFC" w14:textId="07A77791" w:rsidR="00673F03" w:rsidRDefault="00673F03" w:rsidP="00673F03">
            <w:pPr>
              <w:pStyle w:val="Code"/>
            </w:pPr>
            <w:r>
              <w:t xml:space="preserve">  result = cut-&gt;</w:t>
            </w:r>
            <w:proofErr w:type="spellStart"/>
            <w:r>
              <w:t>map_xml_to_itab</w:t>
            </w:r>
            <w:proofErr w:type="spellEnd"/>
            <w:r>
              <w:t>( … ).</w:t>
            </w:r>
          </w:p>
          <w:p w14:paraId="63463945" w14:textId="77777777" w:rsidR="00673F03" w:rsidRDefault="00673F03" w:rsidP="00673F03">
            <w:pPr>
              <w:pStyle w:val="Code"/>
            </w:pPr>
            <w:r>
              <w:t>ENDMETHOD.</w:t>
            </w:r>
          </w:p>
          <w:p w14:paraId="3C09CE20" w14:textId="1622D23D" w:rsidR="00673F03" w:rsidRDefault="00673F03" w:rsidP="000E0F9C">
            <w:pPr>
              <w:pStyle w:val="Explanation"/>
            </w:pPr>
            <w:r>
              <w:t>Allows tests to focus on the parameters that are really needed:</w:t>
            </w:r>
          </w:p>
          <w:p w14:paraId="3010AD3C" w14:textId="45F6E7BB" w:rsidR="00673F03" w:rsidRDefault="00673F03" w:rsidP="00673F03">
            <w:pPr>
              <w:pStyle w:val="Code"/>
            </w:pPr>
            <w:r>
              <w:t xml:space="preserve">METHOD </w:t>
            </w:r>
            <w:proofErr w:type="spellStart"/>
            <w:r>
              <w:t>some_test</w:t>
            </w:r>
            <w:proofErr w:type="spellEnd"/>
            <w:r>
              <w:t>.</w:t>
            </w:r>
          </w:p>
          <w:p w14:paraId="2C24DACF" w14:textId="2AFA2582" w:rsidR="00673F03" w:rsidRDefault="00673F03" w:rsidP="00673F03">
            <w:pPr>
              <w:pStyle w:val="Code"/>
            </w:pPr>
            <w:r>
              <w:t xml:space="preserve">  </w:t>
            </w:r>
            <w:proofErr w:type="spellStart"/>
            <w:r>
              <w:t>map_xml_to_itab</w:t>
            </w:r>
            <w:proofErr w:type="spellEnd"/>
            <w:r>
              <w:t>( `&lt;xml&gt;&lt;/xml&gt;` ).</w:t>
            </w:r>
          </w:p>
          <w:p w14:paraId="7265F95D" w14:textId="1F4C1CBB" w:rsidR="00673F03" w:rsidRPr="00D12DE1" w:rsidRDefault="00673F03" w:rsidP="00673F03">
            <w:pPr>
              <w:pStyle w:val="Code"/>
            </w:pPr>
            <w:r>
              <w:t>ENDMETHOD.</w:t>
            </w:r>
          </w:p>
        </w:tc>
      </w:tr>
    </w:tbl>
    <w:p w14:paraId="42E485B6" w14:textId="57EEF395" w:rsidR="00A9436B" w:rsidRDefault="00A9436B" w:rsidP="00A9436B">
      <w:pPr>
        <w:rPr>
          <w:rFonts w:asciiTheme="minorHAnsi" w:hAnsiTheme="minorHAnsi" w:cstheme="minorHAnsi"/>
          <w:lang w:val="en-US"/>
        </w:rPr>
      </w:pPr>
    </w:p>
    <w:p w14:paraId="05036F47" w14:textId="6FD0A997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33070BE7" w14:textId="3060751C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7F7984FD" w14:textId="73EFEB99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562E3901" w14:textId="464DAEE9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2D3BE86D" w14:textId="6E5077E2" w:rsidR="002234EB" w:rsidRDefault="002234EB" w:rsidP="00A9436B">
      <w:pPr>
        <w:rPr>
          <w:rFonts w:asciiTheme="minorHAnsi" w:hAnsiTheme="minorHAnsi" w:cstheme="minorHAnsi"/>
          <w:lang w:val="en-US"/>
        </w:rPr>
      </w:pPr>
    </w:p>
    <w:p w14:paraId="20141496" w14:textId="3D667F28" w:rsidR="002234EB" w:rsidRDefault="002234EB" w:rsidP="00A9436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A9436B" w:rsidRPr="00520A78" w14:paraId="61F3F01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3EA6365" w14:textId="7F66B6BB" w:rsidR="00A9436B" w:rsidRPr="00520A78" w:rsidRDefault="00A9436B" w:rsidP="0007366F">
            <w:pPr>
              <w:pStyle w:val="BlockHeader"/>
              <w:rPr>
                <w:lang w:val="en-US"/>
              </w:rPr>
            </w:pPr>
            <w:r w:rsidRPr="00520A78">
              <w:rPr>
                <w:color w:val="FFFFFF" w:themeColor="background1"/>
                <w:lang w:val="en-US"/>
              </w:rPr>
              <w:t>Injection</w:t>
            </w:r>
          </w:p>
        </w:tc>
      </w:tr>
      <w:tr w:rsidR="00A9436B" w:rsidRPr="00897AB7" w14:paraId="62FB23A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64E4006" w14:textId="595F3B05" w:rsidR="00A9436B" w:rsidRPr="00C90E41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dependency inversion to inject test doubles</w:t>
            </w:r>
          </w:p>
        </w:tc>
      </w:tr>
      <w:tr w:rsidR="00A9436B" w:rsidRPr="00897AB7" w14:paraId="3F1C443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6268983" w14:textId="74491B6B" w:rsidR="00A9436B" w:rsidRDefault="008825C1" w:rsidP="0007366F">
            <w:pPr>
              <w:pStyle w:val="Code"/>
            </w:pPr>
            <w:r>
              <w:t xml:space="preserve">cut = NEW( </w:t>
            </w:r>
            <w:proofErr w:type="spellStart"/>
            <w:r>
              <w:t>stub_db_reader</w:t>
            </w:r>
            <w:proofErr w:type="spellEnd"/>
            <w:r>
              <w:t xml:space="preserve"> )</w:t>
            </w:r>
          </w:p>
          <w:p w14:paraId="0AB5DE6D" w14:textId="604DFF90" w:rsidR="008825C1" w:rsidRPr="008825C1" w:rsidRDefault="008825C1" w:rsidP="0007366F">
            <w:pPr>
              <w:pStyle w:val="Code"/>
              <w:rPr>
                <w:strike/>
              </w:rPr>
            </w:pPr>
            <w:r w:rsidRPr="008825C1">
              <w:rPr>
                <w:strike/>
              </w:rPr>
              <w:t>cut-&gt;</w:t>
            </w:r>
            <w:proofErr w:type="spellStart"/>
            <w:r w:rsidRPr="008825C1">
              <w:rPr>
                <w:strike/>
              </w:rPr>
              <w:t>set_db_reader</w:t>
            </w:r>
            <w:proofErr w:type="spellEnd"/>
            <w:r w:rsidRPr="008825C1">
              <w:rPr>
                <w:strike/>
              </w:rPr>
              <w:t xml:space="preserve">( </w:t>
            </w:r>
            <w:proofErr w:type="spellStart"/>
            <w:r w:rsidRPr="008825C1">
              <w:rPr>
                <w:strike/>
              </w:rPr>
              <w:t>stub_db_reader</w:t>
            </w:r>
            <w:proofErr w:type="spellEnd"/>
            <w:r w:rsidRPr="008825C1">
              <w:rPr>
                <w:strike/>
              </w:rPr>
              <w:t xml:space="preserve"> )</w:t>
            </w:r>
          </w:p>
          <w:p w14:paraId="039325C2" w14:textId="248C6F6A" w:rsidR="008825C1" w:rsidRPr="00BE0546" w:rsidRDefault="008825C1" w:rsidP="0007366F">
            <w:pPr>
              <w:pStyle w:val="Code"/>
            </w:pPr>
            <w:r w:rsidRPr="008825C1">
              <w:rPr>
                <w:strike/>
              </w:rPr>
              <w:t>cut-&gt;</w:t>
            </w:r>
            <w:proofErr w:type="spellStart"/>
            <w:r w:rsidRPr="008825C1">
              <w:rPr>
                <w:strike/>
              </w:rPr>
              <w:t>db_reader</w:t>
            </w:r>
            <w:proofErr w:type="spellEnd"/>
            <w:r w:rsidRPr="008825C1">
              <w:rPr>
                <w:strike/>
              </w:rPr>
              <w:t xml:space="preserve">  = </w:t>
            </w:r>
            <w:proofErr w:type="spellStart"/>
            <w:r w:rsidRPr="008825C1">
              <w:rPr>
                <w:strike/>
              </w:rPr>
              <w:t>stub_db_reader</w:t>
            </w:r>
            <w:proofErr w:type="spellEnd"/>
          </w:p>
        </w:tc>
      </w:tr>
      <w:tr w:rsidR="00A9436B" w:rsidRPr="00376611" w14:paraId="3A490D1A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3A71C96C" w14:textId="2FB99B64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CL_ABAP_TESTDOUBLE</w:t>
            </w:r>
          </w:p>
        </w:tc>
      </w:tr>
      <w:tr w:rsidR="00A9436B" w:rsidRPr="00897AB7" w14:paraId="5F624755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4E2E4036" w14:textId="059C6191" w:rsidR="00A9436B" w:rsidRPr="006E0236" w:rsidRDefault="00456327" w:rsidP="00456327">
            <w:pPr>
              <w:pStyle w:val="Explanation"/>
              <w:rPr>
                <w:strike/>
              </w:rPr>
            </w:pPr>
            <w:r>
              <w:t>before writing custom stubs and mocks</w:t>
            </w:r>
          </w:p>
        </w:tc>
      </w:tr>
      <w:tr w:rsidR="00A9436B" w:rsidRPr="00376611" w14:paraId="7A8731F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F5211F2" w14:textId="3AFC783C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Exploit the test tools</w:t>
            </w:r>
          </w:p>
        </w:tc>
      </w:tr>
      <w:tr w:rsidR="00A9436B" w:rsidRPr="00897AB7" w14:paraId="205B16F2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56B607EE" w14:textId="64A2EB65" w:rsidR="00A9436B" w:rsidRPr="001B21F8" w:rsidRDefault="001B21F8" w:rsidP="001B21F8">
            <w:pPr>
              <w:pStyle w:val="Explanation"/>
            </w:pPr>
            <w:r>
              <w:t>CL_OSQL_REPL</w:t>
            </w:r>
            <w:r w:rsidR="00986DF0">
              <w:t>A</w:t>
            </w:r>
            <w:r>
              <w:t xml:space="preserve">CE, CDS </w:t>
            </w:r>
            <w:r w:rsidR="00782589">
              <w:t xml:space="preserve">Test </w:t>
            </w:r>
            <w:r>
              <w:t>Framework, Avalon</w:t>
            </w:r>
          </w:p>
        </w:tc>
      </w:tr>
      <w:tr w:rsidR="00A9436B" w:rsidRPr="00897AB7" w14:paraId="60EE88FC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0448D54" w14:textId="08BA1CB5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test seams as temporary workaround</w:t>
            </w:r>
          </w:p>
        </w:tc>
      </w:tr>
      <w:tr w:rsidR="00A9436B" w:rsidRPr="00897AB7" w14:paraId="24C7A4CA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209A2D" w14:textId="044B47D9" w:rsidR="00A9436B" w:rsidRPr="00D30382" w:rsidRDefault="00D30382" w:rsidP="00D30382">
            <w:pPr>
              <w:pStyle w:val="Explanation"/>
            </w:pPr>
            <w:r>
              <w:t xml:space="preserve">They are </w:t>
            </w:r>
            <w:r w:rsidRPr="00492004">
              <w:rPr>
                <w:i/>
              </w:rPr>
              <w:t>not</w:t>
            </w:r>
            <w:r>
              <w:t xml:space="preserve"> a permanent solution!</w:t>
            </w:r>
          </w:p>
        </w:tc>
      </w:tr>
      <w:tr w:rsidR="00A9436B" w:rsidRPr="00897AB7" w14:paraId="236B15E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6BC298C1" w14:textId="727C8551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LOCAL FRIENDS to access the dependency-inverting constructor</w:t>
            </w:r>
          </w:p>
        </w:tc>
      </w:tr>
      <w:tr w:rsidR="00A9436B" w:rsidRPr="00376611" w14:paraId="2A6BA685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CFA53BE" w14:textId="004958E8" w:rsidR="00A9436B" w:rsidRDefault="00607E18" w:rsidP="00A9436B">
            <w:pPr>
              <w:pStyle w:val="Explanation"/>
            </w:pPr>
            <w:r>
              <w:t>i</w:t>
            </w:r>
            <w:r w:rsidR="00CF7285">
              <w:t>f it’s hidden away</w:t>
            </w:r>
          </w:p>
        </w:tc>
      </w:tr>
      <w:tr w:rsidR="00A9436B" w:rsidRPr="00897AB7" w14:paraId="01256A9C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1DED4C" w14:textId="2351008B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misuse LOCAL FRIENDS to invade the tested code</w:t>
            </w:r>
          </w:p>
        </w:tc>
      </w:tr>
      <w:tr w:rsidR="00A9436B" w:rsidRPr="00897AB7" w14:paraId="0A9367CF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59F8B10" w14:textId="13393062" w:rsidR="001B21F8" w:rsidRPr="001B21F8" w:rsidRDefault="001B21F8" w:rsidP="001B21F8">
            <w:pPr>
              <w:pStyle w:val="Code"/>
              <w:rPr>
                <w:strike/>
              </w:rPr>
            </w:pPr>
            <w:r w:rsidRPr="001B21F8">
              <w:rPr>
                <w:strike/>
              </w:rPr>
              <w:t xml:space="preserve">CLASS </w:t>
            </w:r>
            <w:proofErr w:type="spellStart"/>
            <w:r w:rsidRPr="001B21F8">
              <w:rPr>
                <w:strike/>
              </w:rPr>
              <w:t>unit_tests</w:t>
            </w:r>
            <w:proofErr w:type="spellEnd"/>
            <w:r w:rsidRPr="001B21F8">
              <w:rPr>
                <w:strike/>
              </w:rPr>
              <w:t xml:space="preserve"> LOCAL FRIENDS cut.</w:t>
            </w:r>
          </w:p>
          <w:p w14:paraId="7603CB19" w14:textId="390E5354" w:rsidR="00A9436B" w:rsidRDefault="001B21F8" w:rsidP="001B21F8">
            <w:pPr>
              <w:pStyle w:val="Code"/>
            </w:pPr>
            <w:r w:rsidRPr="001B21F8">
              <w:rPr>
                <w:strike/>
              </w:rPr>
              <w:t>cut-&gt;</w:t>
            </w:r>
            <w:proofErr w:type="spellStart"/>
            <w:r w:rsidRPr="001B21F8">
              <w:rPr>
                <w:strike/>
              </w:rPr>
              <w:t>db_reader</w:t>
            </w:r>
            <w:proofErr w:type="spellEnd"/>
            <w:r w:rsidRPr="001B21F8">
              <w:rPr>
                <w:strike/>
              </w:rPr>
              <w:t xml:space="preserve">  = </w:t>
            </w:r>
            <w:proofErr w:type="spellStart"/>
            <w:r w:rsidRPr="001B21F8">
              <w:rPr>
                <w:strike/>
              </w:rPr>
              <w:t>stub_db_reader</w:t>
            </w:r>
            <w:proofErr w:type="spellEnd"/>
          </w:p>
        </w:tc>
      </w:tr>
      <w:tr w:rsidR="00A9436B" w:rsidRPr="00897AB7" w14:paraId="276C6EE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C1547B4" w14:textId="212A4E4D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change the productive code to make the code testable</w:t>
            </w:r>
          </w:p>
        </w:tc>
      </w:tr>
      <w:tr w:rsidR="00A9436B" w:rsidRPr="00897AB7" w14:paraId="48A3CDF5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D0374C7" w14:textId="67B0304D" w:rsidR="00A9436B" w:rsidRPr="005F0D32" w:rsidRDefault="005F0D32" w:rsidP="005F0D32">
            <w:pPr>
              <w:pStyle w:val="Code"/>
              <w:rPr>
                <w:strike/>
              </w:rPr>
            </w:pPr>
            <w:r w:rsidRPr="005F0D32">
              <w:rPr>
                <w:strike/>
              </w:rPr>
              <w:t xml:space="preserve">IF </w:t>
            </w:r>
            <w:proofErr w:type="spellStart"/>
            <w:r>
              <w:rPr>
                <w:strike/>
              </w:rPr>
              <w:t>in_</w:t>
            </w:r>
            <w:r w:rsidRPr="005F0D32">
              <w:rPr>
                <w:strike/>
              </w:rPr>
              <w:t>test_mode</w:t>
            </w:r>
            <w:proofErr w:type="spellEnd"/>
            <w:r w:rsidRPr="005F0D32">
              <w:rPr>
                <w:strike/>
              </w:rPr>
              <w:t xml:space="preserve"> = </w:t>
            </w:r>
            <w:proofErr w:type="spellStart"/>
            <w:r w:rsidRPr="005F0D32">
              <w:rPr>
                <w:strike/>
              </w:rPr>
              <w:t>abap_true</w:t>
            </w:r>
            <w:proofErr w:type="spellEnd"/>
            <w:r w:rsidRPr="005F0D32">
              <w:rPr>
                <w:strike/>
              </w:rPr>
              <w:t>.</w:t>
            </w:r>
          </w:p>
        </w:tc>
      </w:tr>
      <w:tr w:rsidR="00A9436B" w:rsidRPr="00897AB7" w14:paraId="24DD28E6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5AE9028" w14:textId="74AE9EC2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sub-class to mock methods</w:t>
            </w:r>
          </w:p>
        </w:tc>
      </w:tr>
      <w:tr w:rsidR="00A9436B" w:rsidRPr="00897AB7" w14:paraId="0CFD87DB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65230ED9" w14:textId="2D9BF4C9" w:rsidR="00A9436B" w:rsidRDefault="00BE09DA" w:rsidP="00A9436B">
            <w:pPr>
              <w:pStyle w:val="Explanation"/>
            </w:pPr>
            <w:r>
              <w:t xml:space="preserve">Use test seams or OSQL_REPLACE or </w:t>
            </w:r>
            <w:r w:rsidR="00DE3F59">
              <w:t>extract the methods to own class</w:t>
            </w:r>
          </w:p>
        </w:tc>
      </w:tr>
      <w:tr w:rsidR="00A9436B" w:rsidRPr="00897AB7" w14:paraId="256171DB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0BBE7A2B" w14:textId="02C893B5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mock stuff that’s not needed</w:t>
            </w:r>
          </w:p>
        </w:tc>
      </w:tr>
      <w:tr w:rsidR="00A9436B" w:rsidRPr="00376611" w14:paraId="0FD08540" w14:textId="77777777" w:rsidTr="00A9436B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382F760C" w14:textId="700BF770" w:rsidR="00A9436B" w:rsidRPr="004E346D" w:rsidRDefault="004E346D" w:rsidP="00A9436B">
            <w:pPr>
              <w:pStyle w:val="Explanation"/>
              <w:rPr>
                <w:strike/>
              </w:rPr>
            </w:pPr>
            <w:r w:rsidRPr="004E346D">
              <w:rPr>
                <w:strike/>
              </w:rPr>
              <w:t xml:space="preserve">DATA </w:t>
            </w:r>
            <w:proofErr w:type="spellStart"/>
            <w:r w:rsidRPr="004E346D">
              <w:rPr>
                <w:strike/>
              </w:rPr>
              <w:t>unused_dependency</w:t>
            </w:r>
            <w:proofErr w:type="spellEnd"/>
          </w:p>
        </w:tc>
      </w:tr>
      <w:tr w:rsidR="00A9436B" w:rsidRPr="00376611" w14:paraId="300C8AD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8578169" w14:textId="144801A7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build test frameworks</w:t>
            </w:r>
          </w:p>
        </w:tc>
      </w:tr>
      <w:tr w:rsidR="00A9436B" w:rsidRPr="00897AB7" w14:paraId="71FA69F6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C361617" w14:textId="6F424DA9" w:rsidR="00A9436B" w:rsidRPr="004E346D" w:rsidRDefault="004E346D" w:rsidP="004E346D">
            <w:pPr>
              <w:pStyle w:val="Code"/>
              <w:rPr>
                <w:strike/>
              </w:rPr>
            </w:pPr>
            <w:r w:rsidRPr="004E346D">
              <w:rPr>
                <w:strike/>
              </w:rPr>
              <w:t xml:space="preserve">setup( </w:t>
            </w:r>
            <w:proofErr w:type="spellStart"/>
            <w:r w:rsidRPr="004E346D">
              <w:rPr>
                <w:strike/>
              </w:rPr>
              <w:t>test_case_id</w:t>
            </w:r>
            <w:proofErr w:type="spellEnd"/>
            <w:r w:rsidRPr="004E346D">
              <w:rPr>
                <w:strike/>
              </w:rPr>
              <w:t xml:space="preserve"> = '4711' )</w:t>
            </w:r>
          </w:p>
        </w:tc>
      </w:tr>
    </w:tbl>
    <w:p w14:paraId="2EBFFB14" w14:textId="77777777" w:rsidR="00A9436B" w:rsidRDefault="00A9436B" w:rsidP="00A9436B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936132" w:rsidRPr="00C35751" w14:paraId="715131F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C9593BA" w14:textId="2DCDB495" w:rsidR="00936132" w:rsidRPr="003C1097" w:rsidRDefault="00936132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 xml:space="preserve">Test </w:t>
            </w:r>
            <w:proofErr w:type="spellStart"/>
            <w:r w:rsidRPr="007F42C7">
              <w:rPr>
                <w:color w:val="FFFFFF" w:themeColor="background1"/>
              </w:rPr>
              <w:t>Methods</w:t>
            </w:r>
            <w:proofErr w:type="spellEnd"/>
          </w:p>
        </w:tc>
      </w:tr>
      <w:tr w:rsidR="00936132" w:rsidRPr="00897AB7" w14:paraId="3B284EB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52F5CF8E" w14:textId="4326DCF5" w:rsidR="00936132" w:rsidRPr="00C90E41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methods names: reflect what’s given and expected</w:t>
            </w:r>
          </w:p>
        </w:tc>
      </w:tr>
      <w:tr w:rsidR="00936132" w:rsidRPr="00897AB7" w14:paraId="703EDFC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4AEB6EE" w14:textId="61138CF0" w:rsidR="00936132" w:rsidRDefault="00936132" w:rsidP="00936132">
            <w:pPr>
              <w:pStyle w:val="Code"/>
            </w:pPr>
            <w:r>
              <w:t xml:space="preserve">METHODS </w:t>
            </w:r>
            <w:proofErr w:type="spellStart"/>
            <w:r>
              <w:t>accepts_emtpy_user_input</w:t>
            </w:r>
            <w:proofErr w:type="spellEnd"/>
          </w:p>
          <w:p w14:paraId="1461351A" w14:textId="5819D978" w:rsidR="00936132" w:rsidRPr="00936132" w:rsidRDefault="00936132" w:rsidP="00936132">
            <w:pPr>
              <w:pStyle w:val="Code"/>
              <w:rPr>
                <w:strike/>
              </w:rPr>
            </w:pPr>
            <w:r>
              <w:rPr>
                <w:strike/>
              </w:rPr>
              <w:t>METHODS test_1</w:t>
            </w:r>
          </w:p>
        </w:tc>
      </w:tr>
      <w:tr w:rsidR="00936132" w:rsidRPr="00376611" w14:paraId="2A9926A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71B3A52" w14:textId="1671C617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given-when-then</w:t>
            </w:r>
          </w:p>
        </w:tc>
      </w:tr>
      <w:tr w:rsidR="00936132" w:rsidRPr="00376611" w14:paraId="09256732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BC16942" w14:textId="77777777" w:rsidR="00936132" w:rsidRDefault="00936132" w:rsidP="00936132">
            <w:pPr>
              <w:pStyle w:val="Code"/>
            </w:pPr>
            <w:proofErr w:type="spellStart"/>
            <w:r>
              <w:t>given_some_data</w:t>
            </w:r>
            <w:proofErr w:type="spellEnd"/>
            <w:r>
              <w:t>( ).</w:t>
            </w:r>
          </w:p>
          <w:p w14:paraId="45F0006A" w14:textId="77777777" w:rsidR="00936132" w:rsidRDefault="00936132" w:rsidP="00936132">
            <w:pPr>
              <w:pStyle w:val="Code"/>
            </w:pPr>
            <w:proofErr w:type="spellStart"/>
            <w:r>
              <w:t>do_the_good_thing</w:t>
            </w:r>
            <w:proofErr w:type="spellEnd"/>
            <w:r>
              <w:t>( ).</w:t>
            </w:r>
          </w:p>
          <w:p w14:paraId="65D3CB26" w14:textId="4F3C1286" w:rsidR="00936132" w:rsidRPr="00BE0546" w:rsidRDefault="00936132" w:rsidP="00936132">
            <w:pPr>
              <w:pStyle w:val="Code"/>
            </w:pPr>
            <w:proofErr w:type="spellStart"/>
            <w:r>
              <w:t>assert_that_it_worked</w:t>
            </w:r>
            <w:proofErr w:type="spellEnd"/>
            <w:r>
              <w:t>( ).</w:t>
            </w:r>
          </w:p>
        </w:tc>
      </w:tr>
      <w:tr w:rsidR="00936132" w:rsidRPr="00897AB7" w14:paraId="151E91C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AF49C56" w14:textId="29A2E8CC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“When” is exactly one call</w:t>
            </w:r>
          </w:p>
        </w:tc>
      </w:tr>
      <w:tr w:rsidR="00936132" w:rsidRPr="00897AB7" w14:paraId="5550FD9D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CAF63A" w14:textId="77777777" w:rsidR="00936132" w:rsidRDefault="00936132" w:rsidP="0007366F">
            <w:pPr>
              <w:pStyle w:val="Code"/>
            </w:pPr>
            <w:proofErr w:type="spellStart"/>
            <w:r>
              <w:t>given_some_data</w:t>
            </w:r>
            <w:proofErr w:type="spellEnd"/>
            <w:r>
              <w:t>( ).</w:t>
            </w:r>
          </w:p>
          <w:p w14:paraId="1554E9BD" w14:textId="69C995D3" w:rsidR="00936132" w:rsidRDefault="00936132" w:rsidP="0007366F">
            <w:pPr>
              <w:pStyle w:val="Code"/>
            </w:pPr>
            <w:proofErr w:type="spellStart"/>
            <w:r>
              <w:t>do_the_good_thing</w:t>
            </w:r>
            <w:proofErr w:type="spellEnd"/>
            <w:r>
              <w:t>( ).</w:t>
            </w:r>
          </w:p>
          <w:p w14:paraId="7585B6EF" w14:textId="740368E4" w:rsidR="00936132" w:rsidRPr="00936132" w:rsidRDefault="00936132" w:rsidP="0007366F">
            <w:pPr>
              <w:pStyle w:val="Code"/>
              <w:rPr>
                <w:strike/>
              </w:rPr>
            </w:pPr>
            <w:proofErr w:type="spellStart"/>
            <w:r w:rsidRPr="00936132">
              <w:rPr>
                <w:strike/>
              </w:rPr>
              <w:t>and_another_good_thing</w:t>
            </w:r>
            <w:proofErr w:type="spellEnd"/>
            <w:r w:rsidRPr="00936132">
              <w:rPr>
                <w:strike/>
              </w:rPr>
              <w:t>( ).</w:t>
            </w:r>
          </w:p>
          <w:p w14:paraId="7597A2E4" w14:textId="41DBEF36" w:rsidR="00936132" w:rsidRDefault="00936132" w:rsidP="0007366F">
            <w:pPr>
              <w:pStyle w:val="Code"/>
            </w:pPr>
            <w:proofErr w:type="spellStart"/>
            <w:r>
              <w:t>assert_that_it_worked</w:t>
            </w:r>
            <w:proofErr w:type="spellEnd"/>
            <w:r>
              <w:t>( ).</w:t>
            </w:r>
          </w:p>
        </w:tc>
      </w:tr>
      <w:tr w:rsidR="002D3B3C" w:rsidRPr="00897AB7" w14:paraId="0D20731A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E898782" w14:textId="37CA3B8C" w:rsidR="002D3B3C" w:rsidRDefault="002D3B3C" w:rsidP="002D3B3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add a TEARDOWN unless you really need it</w:t>
            </w:r>
          </w:p>
        </w:tc>
      </w:tr>
      <w:tr w:rsidR="002D3B3C" w:rsidRPr="00897AB7" w14:paraId="76B89772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82AAAC7" w14:textId="77777777" w:rsidR="002D3B3C" w:rsidRDefault="002D3B3C" w:rsidP="002D3B3C">
            <w:pPr>
              <w:pStyle w:val="Code"/>
            </w:pPr>
            <w:r>
              <w:t>" recreated in setup anyway</w:t>
            </w:r>
          </w:p>
          <w:p w14:paraId="37E64B37" w14:textId="77777777" w:rsidR="002D3B3C" w:rsidRPr="002D3B3C" w:rsidRDefault="002D3B3C" w:rsidP="002D3B3C">
            <w:pPr>
              <w:pStyle w:val="Code"/>
              <w:rPr>
                <w:strike/>
              </w:rPr>
            </w:pPr>
            <w:r w:rsidRPr="002D3B3C">
              <w:rPr>
                <w:strike/>
              </w:rPr>
              <w:t>METHOD teardown.</w:t>
            </w:r>
          </w:p>
          <w:p w14:paraId="18E05C4B" w14:textId="77777777" w:rsidR="002D3B3C" w:rsidRPr="002D3B3C" w:rsidRDefault="002D3B3C" w:rsidP="002D3B3C">
            <w:pPr>
              <w:pStyle w:val="Code"/>
              <w:rPr>
                <w:strike/>
              </w:rPr>
            </w:pPr>
            <w:r w:rsidRPr="002D3B3C">
              <w:rPr>
                <w:strike/>
              </w:rPr>
              <w:t xml:space="preserve">  CLEAR </w:t>
            </w:r>
            <w:proofErr w:type="spellStart"/>
            <w:r w:rsidRPr="002D3B3C">
              <w:rPr>
                <w:strike/>
              </w:rPr>
              <w:t>stub_db_reader</w:t>
            </w:r>
            <w:proofErr w:type="spellEnd"/>
          </w:p>
          <w:p w14:paraId="30EC5D00" w14:textId="72415E84" w:rsidR="002D3B3C" w:rsidRPr="00D12DE1" w:rsidRDefault="002D3B3C" w:rsidP="002D3B3C">
            <w:pPr>
              <w:pStyle w:val="Code"/>
            </w:pPr>
            <w:r w:rsidRPr="002D3B3C">
              <w:rPr>
                <w:strike/>
              </w:rPr>
              <w:t>ENDMETHOD.</w:t>
            </w:r>
          </w:p>
        </w:tc>
      </w:tr>
    </w:tbl>
    <w:p w14:paraId="58E6C6C3" w14:textId="6A6BCDF9" w:rsidR="00723181" w:rsidRDefault="00723181" w:rsidP="00723181">
      <w:pPr>
        <w:rPr>
          <w:rFonts w:asciiTheme="minorHAnsi" w:hAnsiTheme="minorHAnsi" w:cstheme="minorHAnsi"/>
          <w:lang w:val="en-US"/>
        </w:rPr>
      </w:pPr>
    </w:p>
    <w:p w14:paraId="44C9CB39" w14:textId="0C862B58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2397616" w14:textId="4173D66D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3F5E26D" w14:textId="5AFC265E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1658DBE3" w14:textId="69F850FB" w:rsidR="002234EB" w:rsidRDefault="002234EB" w:rsidP="00723181">
      <w:pPr>
        <w:rPr>
          <w:rFonts w:asciiTheme="minorHAnsi" w:hAnsiTheme="minorHAnsi" w:cstheme="minorHAnsi"/>
          <w:lang w:val="en-US"/>
        </w:rPr>
      </w:pPr>
    </w:p>
    <w:p w14:paraId="76478BE4" w14:textId="31CE9A72" w:rsidR="002234EB" w:rsidRDefault="002234EB" w:rsidP="00723181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723181" w:rsidRPr="00C35751" w14:paraId="20CE15A0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28640986" w14:textId="271E726E" w:rsidR="00723181" w:rsidRPr="003C1097" w:rsidRDefault="00723181" w:rsidP="0007366F">
            <w:pPr>
              <w:pStyle w:val="BlockHeader"/>
            </w:pPr>
            <w:r w:rsidRPr="007F42C7">
              <w:rPr>
                <w:color w:val="FFFFFF" w:themeColor="background1"/>
              </w:rPr>
              <w:t>Test Data</w:t>
            </w:r>
          </w:p>
        </w:tc>
      </w:tr>
      <w:tr w:rsidR="00723181" w:rsidRPr="00897AB7" w14:paraId="7D4026E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1D205A97" w14:textId="5DE0D52B" w:rsidR="00723181" w:rsidRPr="00C90E4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Make it easy to spot meaning</w:t>
            </w:r>
          </w:p>
        </w:tc>
      </w:tr>
      <w:tr w:rsidR="00723181" w:rsidRPr="00897AB7" w14:paraId="1C1DEB56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2122244C" w14:textId="77777777" w:rsidR="00723181" w:rsidRDefault="00723181" w:rsidP="0007366F">
            <w:pPr>
              <w:pStyle w:val="Code"/>
            </w:pPr>
            <w:r>
              <w:t xml:space="preserve">METHODS </w:t>
            </w:r>
            <w:proofErr w:type="spellStart"/>
            <w:r>
              <w:t>accepts_emtpy_user_input</w:t>
            </w:r>
            <w:proofErr w:type="spellEnd"/>
          </w:p>
          <w:p w14:paraId="35D73520" w14:textId="77777777" w:rsidR="00723181" w:rsidRPr="00936132" w:rsidRDefault="00723181" w:rsidP="0007366F">
            <w:pPr>
              <w:pStyle w:val="Code"/>
              <w:rPr>
                <w:strike/>
              </w:rPr>
            </w:pPr>
            <w:r>
              <w:rPr>
                <w:strike/>
              </w:rPr>
              <w:t>METHODS test_1</w:t>
            </w:r>
          </w:p>
        </w:tc>
      </w:tr>
      <w:tr w:rsidR="00723181" w:rsidRPr="00897AB7" w14:paraId="421E3E33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2DA0C7F" w14:textId="3DCE4D26" w:rsidR="0072318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Make it easy to spot differences</w:t>
            </w:r>
          </w:p>
        </w:tc>
      </w:tr>
      <w:tr w:rsidR="00723181" w:rsidRPr="00376611" w14:paraId="061703FC" w14:textId="77777777" w:rsidTr="0072318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D45111B" w14:textId="77777777" w:rsidR="00723181" w:rsidRDefault="00723181" w:rsidP="0007366F">
            <w:pPr>
              <w:pStyle w:val="Code"/>
            </w:pPr>
            <w:proofErr w:type="spellStart"/>
            <w:r>
              <w:t>given_some_data</w:t>
            </w:r>
            <w:proofErr w:type="spellEnd"/>
            <w:r>
              <w:t>( ).</w:t>
            </w:r>
          </w:p>
          <w:p w14:paraId="7DAE05D5" w14:textId="77777777" w:rsidR="00723181" w:rsidRDefault="00723181" w:rsidP="0007366F">
            <w:pPr>
              <w:pStyle w:val="Code"/>
            </w:pPr>
            <w:proofErr w:type="spellStart"/>
            <w:r>
              <w:t>do_the_good_thing</w:t>
            </w:r>
            <w:proofErr w:type="spellEnd"/>
            <w:r>
              <w:t>( ).</w:t>
            </w:r>
          </w:p>
          <w:p w14:paraId="1822B218" w14:textId="77777777" w:rsidR="00723181" w:rsidRPr="00BE0546" w:rsidRDefault="00723181" w:rsidP="0007366F">
            <w:pPr>
              <w:pStyle w:val="Code"/>
            </w:pPr>
            <w:proofErr w:type="spellStart"/>
            <w:r>
              <w:t>assert_that_it_worked</w:t>
            </w:r>
            <w:proofErr w:type="spellEnd"/>
            <w:r>
              <w:t>( ).</w:t>
            </w:r>
          </w:p>
        </w:tc>
      </w:tr>
      <w:tr w:rsidR="00723181" w:rsidRPr="00897AB7" w14:paraId="59699C74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4A5FD48A" w14:textId="447B34DC" w:rsidR="00723181" w:rsidRDefault="00723181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constants to describe purpose and importance of test data</w:t>
            </w:r>
          </w:p>
        </w:tc>
      </w:tr>
      <w:tr w:rsidR="00723181" w:rsidRPr="00D23BF4" w14:paraId="3AFCE5F1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1CA9D92A" w14:textId="0B8D12A7" w:rsidR="00723181" w:rsidRPr="00D12DE1" w:rsidRDefault="00D23BF4" w:rsidP="0007366F">
            <w:pPr>
              <w:pStyle w:val="Code"/>
            </w:pPr>
            <w:r w:rsidRPr="00D23BF4">
              <w:t xml:space="preserve">CONSTANTS </w:t>
            </w:r>
            <w:proofErr w:type="spellStart"/>
            <w:r w:rsidRPr="00D23BF4">
              <w:t>some_nonsense_key</w:t>
            </w:r>
            <w:proofErr w:type="spellEnd"/>
            <w:r w:rsidRPr="00D23BF4">
              <w:t xml:space="preserve"> </w:t>
            </w:r>
            <w:r>
              <w:t>…</w:t>
            </w:r>
          </w:p>
        </w:tc>
      </w:tr>
    </w:tbl>
    <w:p w14:paraId="3981A78E" w14:textId="77777777" w:rsidR="00BE681E" w:rsidRDefault="00BE681E" w:rsidP="00BE681E">
      <w:pPr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BE681E" w:rsidRPr="00C35751" w14:paraId="7CF0E0C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3E05BB57" w14:textId="1BF35346" w:rsidR="00BE681E" w:rsidRPr="003C1097" w:rsidRDefault="00BE681E" w:rsidP="0007366F">
            <w:pPr>
              <w:pStyle w:val="BlockHeader"/>
            </w:pPr>
            <w:proofErr w:type="spellStart"/>
            <w:r w:rsidRPr="007F42C7">
              <w:rPr>
                <w:color w:val="FFFFFF" w:themeColor="background1"/>
              </w:rPr>
              <w:t>Assertions</w:t>
            </w:r>
            <w:proofErr w:type="spellEnd"/>
          </w:p>
        </w:tc>
      </w:tr>
      <w:tr w:rsidR="00BE681E" w:rsidRPr="00376611" w14:paraId="3DDEF39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EB3863" w14:textId="7848EF40" w:rsidR="00BE681E" w:rsidRPr="00C90E41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Few, focused assertions</w:t>
            </w:r>
          </w:p>
        </w:tc>
      </w:tr>
      <w:tr w:rsidR="00BE681E" w:rsidRPr="00897AB7" w14:paraId="65EEBBE0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1E3E3E1" w14:textId="3EA9EA75" w:rsidR="002234EB" w:rsidRDefault="002234EB" w:rsidP="0007366F">
            <w:pPr>
              <w:pStyle w:val="Code"/>
            </w:pPr>
            <w:proofErr w:type="spellStart"/>
            <w:r w:rsidRPr="002234EB">
              <w:rPr>
                <w:strike/>
              </w:rPr>
              <w:t>assert_not_initial</w:t>
            </w:r>
            <w:proofErr w:type="spellEnd"/>
            <w:r w:rsidRPr="002234EB">
              <w:rPr>
                <w:strike/>
              </w:rPr>
              <w:t xml:space="preserve">( </w:t>
            </w:r>
            <w:proofErr w:type="spellStart"/>
            <w:r w:rsidRPr="002234EB">
              <w:rPr>
                <w:strike/>
              </w:rPr>
              <w:t>itab</w:t>
            </w:r>
            <w:proofErr w:type="spellEnd"/>
            <w:r w:rsidRPr="002234EB">
              <w:rPr>
                <w:strike/>
              </w:rPr>
              <w:t xml:space="preserve"> ).</w:t>
            </w:r>
          </w:p>
          <w:p w14:paraId="1D231524" w14:textId="59902342" w:rsidR="002234EB" w:rsidRPr="00936132" w:rsidRDefault="002234EB" w:rsidP="002234EB">
            <w:pPr>
              <w:pStyle w:val="Code"/>
              <w:rPr>
                <w:strike/>
              </w:rPr>
            </w:pPr>
            <w:proofErr w:type="spellStart"/>
            <w:r>
              <w:t>assert_equals</w:t>
            </w:r>
            <w:proofErr w:type="spellEnd"/>
            <w:r>
              <w:t xml:space="preserve">( act = </w:t>
            </w:r>
            <w:proofErr w:type="spellStart"/>
            <w:r>
              <w:t>itab</w:t>
            </w:r>
            <w:proofErr w:type="spellEnd"/>
            <w:r>
              <w:t xml:space="preserve"> exp = exp ).</w:t>
            </w:r>
          </w:p>
        </w:tc>
      </w:tr>
      <w:tr w:rsidR="00BE681E" w:rsidRPr="00897AB7" w14:paraId="2EBAE5FA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2AA6A40" w14:textId="1D3C7870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assert type</w:t>
            </w:r>
          </w:p>
        </w:tc>
      </w:tr>
      <w:tr w:rsidR="00BE681E" w:rsidRPr="00376611" w14:paraId="0D2FCBF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61CA1B0" w14:textId="176241F8" w:rsidR="002234EB" w:rsidRDefault="002234EB" w:rsidP="0007366F">
            <w:pPr>
              <w:pStyle w:val="Code"/>
            </w:pPr>
            <w:proofErr w:type="spellStart"/>
            <w:r>
              <w:t>assert_equals</w:t>
            </w:r>
            <w:proofErr w:type="spellEnd"/>
            <w:r>
              <w:t xml:space="preserve">( act = </w:t>
            </w:r>
            <w:proofErr w:type="spellStart"/>
            <w:r>
              <w:t>itab</w:t>
            </w:r>
            <w:proofErr w:type="spellEnd"/>
            <w:r>
              <w:t xml:space="preserve"> exp = exp ).</w:t>
            </w:r>
          </w:p>
          <w:p w14:paraId="7C881F90" w14:textId="3BAEA5D5" w:rsidR="00BE681E" w:rsidRPr="002234EB" w:rsidRDefault="002234EB" w:rsidP="0007366F">
            <w:pPr>
              <w:pStyle w:val="Code"/>
              <w:rPr>
                <w:strike/>
              </w:rPr>
            </w:pPr>
            <w:proofErr w:type="spellStart"/>
            <w:r w:rsidRPr="002234EB">
              <w:rPr>
                <w:strike/>
              </w:rPr>
              <w:t>assert_true</w:t>
            </w:r>
            <w:proofErr w:type="spellEnd"/>
            <w:r w:rsidRPr="002234EB">
              <w:rPr>
                <w:strike/>
              </w:rPr>
              <w:t xml:space="preserve">( </w:t>
            </w:r>
            <w:proofErr w:type="spellStart"/>
            <w:r w:rsidRPr="002234EB">
              <w:rPr>
                <w:strike/>
              </w:rPr>
              <w:t>itab</w:t>
            </w:r>
            <w:proofErr w:type="spellEnd"/>
            <w:r w:rsidRPr="002234EB">
              <w:rPr>
                <w:strike/>
              </w:rPr>
              <w:t xml:space="preserve"> = exp ).</w:t>
            </w:r>
          </w:p>
        </w:tc>
      </w:tr>
      <w:tr w:rsidR="00BE681E" w:rsidRPr="00376611" w14:paraId="5DA2CA8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8E0A83B" w14:textId="676E20C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content, not quantity</w:t>
            </w:r>
          </w:p>
        </w:tc>
      </w:tr>
      <w:tr w:rsidR="00BE681E" w:rsidRPr="00376611" w14:paraId="09FC70C3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5638C36" w14:textId="77777777" w:rsidR="00BE681E" w:rsidRDefault="007E10EF" w:rsidP="007E10EF">
            <w:pPr>
              <w:pStyle w:val="Code"/>
            </w:pPr>
            <w:proofErr w:type="spellStart"/>
            <w:r>
              <w:t>assert_contains_message</w:t>
            </w:r>
            <w:proofErr w:type="spellEnd"/>
            <w:r>
              <w:t>( key )</w:t>
            </w:r>
          </w:p>
          <w:p w14:paraId="354EDA9F" w14:textId="77777777" w:rsidR="007E10EF" w:rsidRDefault="007E10EF" w:rsidP="007E10EF">
            <w:pPr>
              <w:pStyle w:val="Code"/>
              <w:rPr>
                <w:strike/>
              </w:rPr>
            </w:pPr>
            <w:proofErr w:type="spellStart"/>
            <w:r w:rsidRPr="007E10EF">
              <w:rPr>
                <w:strike/>
              </w:rPr>
              <w:t>assert_equals</w:t>
            </w:r>
            <w:proofErr w:type="spellEnd"/>
            <w:r w:rsidRPr="007E10EF">
              <w:rPr>
                <w:strike/>
              </w:rPr>
              <w:t>( act = lines(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m</w:t>
            </w:r>
            <w:r>
              <w:rPr>
                <w:strike/>
              </w:rPr>
              <w:t>e</w:t>
            </w:r>
            <w:r w:rsidRPr="007E10EF">
              <w:rPr>
                <w:strike/>
              </w:rPr>
              <w:t>s</w:t>
            </w:r>
            <w:r>
              <w:rPr>
                <w:strike/>
              </w:rPr>
              <w:t>sa</w:t>
            </w:r>
            <w:r w:rsidRPr="007E10EF">
              <w:rPr>
                <w:strike/>
              </w:rPr>
              <w:t>g</w:t>
            </w:r>
            <w:r>
              <w:rPr>
                <w:strike/>
              </w:rPr>
              <w:t xml:space="preserve">es </w:t>
            </w:r>
            <w:r w:rsidRPr="007E10EF">
              <w:rPr>
                <w:strike/>
              </w:rPr>
              <w:t>)</w:t>
            </w:r>
          </w:p>
          <w:p w14:paraId="002797F0" w14:textId="3AAFF8AD" w:rsidR="007E10EF" w:rsidRPr="007E10EF" w:rsidRDefault="007E10EF" w:rsidP="007E10EF">
            <w:pPr>
              <w:pStyle w:val="Code"/>
              <w:rPr>
                <w:strike/>
              </w:rPr>
            </w:pPr>
            <w:r>
              <w:rPr>
                <w:strike/>
              </w:rPr>
              <w:t xml:space="preserve">              </w:t>
            </w:r>
            <w:r w:rsidRPr="007E10EF">
              <w:rPr>
                <w:strike/>
              </w:rPr>
              <w:t xml:space="preserve"> exp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=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3 ).</w:t>
            </w:r>
          </w:p>
        </w:tc>
      </w:tr>
      <w:tr w:rsidR="00BE681E" w:rsidRPr="00376611" w14:paraId="07BF88D2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61C5397" w14:textId="4BA6264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quality, not content</w:t>
            </w:r>
          </w:p>
        </w:tc>
      </w:tr>
      <w:tr w:rsidR="00BE681E" w:rsidRPr="00897AB7" w14:paraId="0FDED1C0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E1E6A40" w14:textId="441E2DBA" w:rsidR="00BE681E" w:rsidRDefault="00277A63" w:rsidP="00277A63">
            <w:pPr>
              <w:pStyle w:val="Code"/>
            </w:pPr>
            <w:proofErr w:type="spellStart"/>
            <w:r w:rsidRPr="00277A63">
              <w:t>assert_all_lines_shorter_than</w:t>
            </w:r>
            <w:proofErr w:type="spellEnd"/>
            <w:r>
              <w:t>( … )</w:t>
            </w:r>
          </w:p>
        </w:tc>
      </w:tr>
      <w:tr w:rsidR="00BE681E" w:rsidRPr="00897AB7" w14:paraId="3DF7E26F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57F06FA5" w14:textId="2157070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FAIL to check for expected exceptions</w:t>
            </w:r>
          </w:p>
        </w:tc>
      </w:tr>
      <w:tr w:rsidR="00BE681E" w:rsidRPr="00376611" w14:paraId="78E38CF1" w14:textId="77777777" w:rsidTr="0061606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1B7F3F21" w14:textId="77777777" w:rsidR="006C5485" w:rsidRDefault="006C5485" w:rsidP="006C5485">
            <w:pPr>
              <w:pStyle w:val="Code"/>
            </w:pPr>
            <w:r>
              <w:t xml:space="preserve">METHOD </w:t>
            </w:r>
            <w:proofErr w:type="spellStart"/>
            <w:r>
              <w:t>throws_on_empty_input</w:t>
            </w:r>
            <w:proofErr w:type="spellEnd"/>
            <w:r>
              <w:t>.</w:t>
            </w:r>
          </w:p>
          <w:p w14:paraId="7BA59653" w14:textId="77777777" w:rsidR="006C5485" w:rsidRDefault="006C5485" w:rsidP="006C5485">
            <w:pPr>
              <w:pStyle w:val="Code"/>
            </w:pPr>
            <w:r>
              <w:t xml:space="preserve">  TRY.</w:t>
            </w:r>
          </w:p>
          <w:p w14:paraId="1A84D6FB" w14:textId="77777777" w:rsidR="006C5485" w:rsidRDefault="006C5485" w:rsidP="006C5485">
            <w:pPr>
              <w:pStyle w:val="Code"/>
            </w:pPr>
            <w:r>
              <w:t xml:space="preserve">      " when</w:t>
            </w:r>
          </w:p>
          <w:p w14:paraId="75381327" w14:textId="77777777" w:rsidR="006C5485" w:rsidRDefault="006C5485" w:rsidP="006C5485">
            <w:pPr>
              <w:pStyle w:val="Code"/>
            </w:pPr>
            <w:r>
              <w:t xml:space="preserve">      cut-&gt;</w:t>
            </w:r>
            <w:proofErr w:type="spellStart"/>
            <w:r>
              <w:t>do_something</w:t>
            </w:r>
            <w:proofErr w:type="spellEnd"/>
            <w:r>
              <w:t>( '' ).</w:t>
            </w:r>
          </w:p>
          <w:p w14:paraId="0343B350" w14:textId="77777777" w:rsidR="006C5485" w:rsidRDefault="006C5485" w:rsidP="006C5485">
            <w:pPr>
              <w:pStyle w:val="Code"/>
            </w:pPr>
            <w:r>
              <w:t xml:space="preserve">      </w:t>
            </w:r>
            <w:proofErr w:type="spellStart"/>
            <w:r>
              <w:t>cl_abap_unit_assert</w:t>
            </w:r>
            <w:proofErr w:type="spellEnd"/>
            <w:r>
              <w:t>=&gt;fail( ).</w:t>
            </w:r>
          </w:p>
          <w:p w14:paraId="5742A627" w14:textId="77777777" w:rsidR="006C5485" w:rsidRDefault="006C5485" w:rsidP="006C5485">
            <w:pPr>
              <w:pStyle w:val="Code"/>
            </w:pPr>
            <w:r>
              <w:t xml:space="preserve">    CATCH /clean/</w:t>
            </w:r>
            <w:proofErr w:type="spellStart"/>
            <w:r>
              <w:t>some_exception</w:t>
            </w:r>
            <w:proofErr w:type="spellEnd"/>
            <w:r>
              <w:t>.</w:t>
            </w:r>
          </w:p>
          <w:p w14:paraId="32ED18D0" w14:textId="77777777" w:rsidR="006C5485" w:rsidRDefault="006C5485" w:rsidP="006C5485">
            <w:pPr>
              <w:pStyle w:val="Code"/>
            </w:pPr>
            <w:r>
              <w:t xml:space="preserve">      " then</w:t>
            </w:r>
          </w:p>
          <w:p w14:paraId="4CDDAA98" w14:textId="77777777" w:rsidR="006C5485" w:rsidRDefault="006C5485" w:rsidP="006C5485">
            <w:pPr>
              <w:pStyle w:val="Code"/>
            </w:pPr>
            <w:r>
              <w:t xml:space="preserve">  ENDTRY.</w:t>
            </w:r>
          </w:p>
          <w:p w14:paraId="058921D5" w14:textId="6EE66A8C" w:rsidR="00BE681E" w:rsidRDefault="006C5485" w:rsidP="006C5485">
            <w:pPr>
              <w:pStyle w:val="Code"/>
            </w:pPr>
            <w:r>
              <w:t>ENDMETHOD.</w:t>
            </w:r>
          </w:p>
        </w:tc>
      </w:tr>
      <w:tr w:rsidR="00BE681E" w:rsidRPr="00897AB7" w14:paraId="2D93E666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21434AA9" w14:textId="130EA248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Forward unexpected exceptions instead of catching and failing</w:t>
            </w:r>
          </w:p>
        </w:tc>
      </w:tr>
      <w:tr w:rsidR="00BE681E" w:rsidRPr="00897AB7" w14:paraId="1CF664EA" w14:textId="77777777" w:rsidTr="00616061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FFF" w:themeFill="background1"/>
          </w:tcPr>
          <w:p w14:paraId="7AE0CBC6" w14:textId="00D7DAD1" w:rsidR="00BE681E" w:rsidRDefault="006C5485" w:rsidP="006C5485">
            <w:pPr>
              <w:pStyle w:val="Code"/>
            </w:pPr>
            <w:r>
              <w:t>METHODS throws RAISING EXCEPTION bad</w:t>
            </w:r>
          </w:p>
        </w:tc>
      </w:tr>
      <w:tr w:rsidR="00BE681E" w:rsidRPr="00897AB7" w14:paraId="0BA4643A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DBDBDB" w:themeFill="accent3" w:themeFillTint="66"/>
          </w:tcPr>
          <w:p w14:paraId="7DB1089D" w14:textId="74113F34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custom asserts to shorten code and avoid duplication</w:t>
            </w:r>
          </w:p>
        </w:tc>
      </w:tr>
      <w:tr w:rsidR="00BE681E" w:rsidRPr="00376611" w14:paraId="6C05513A" w14:textId="77777777" w:rsidTr="0007366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05EFDE41" w14:textId="77777777" w:rsidR="00BE681E" w:rsidRDefault="00755AB7" w:rsidP="0007366F">
            <w:pPr>
              <w:pStyle w:val="Code"/>
            </w:pPr>
            <w:proofErr w:type="spellStart"/>
            <w:r>
              <w:t>assert_table_contains</w:t>
            </w:r>
            <w:proofErr w:type="spellEnd"/>
            <w:r>
              <w:t>( row )</w:t>
            </w:r>
          </w:p>
          <w:p w14:paraId="5DB3081F" w14:textId="77777777" w:rsidR="00755AB7" w:rsidRPr="00755AB7" w:rsidRDefault="00755AB7" w:rsidP="0007366F">
            <w:pPr>
              <w:pStyle w:val="Code"/>
              <w:rPr>
                <w:strike/>
              </w:rPr>
            </w:pPr>
            <w:r w:rsidRPr="00755AB7">
              <w:rPr>
                <w:strike/>
              </w:rPr>
              <w:t xml:space="preserve">READ TABLE </w:t>
            </w:r>
            <w:proofErr w:type="spellStart"/>
            <w:r w:rsidRPr="00755AB7">
              <w:rPr>
                <w:strike/>
              </w:rPr>
              <w:t>itab</w:t>
            </w:r>
            <w:proofErr w:type="spellEnd"/>
            <w:r w:rsidRPr="00755AB7">
              <w:rPr>
                <w:strike/>
              </w:rPr>
              <w:t xml:space="preserve"> </w:t>
            </w:r>
          </w:p>
          <w:p w14:paraId="3A18FF42" w14:textId="1AD3F5C2" w:rsidR="00755AB7" w:rsidRPr="00D12DE1" w:rsidRDefault="00755AB7" w:rsidP="0007366F">
            <w:pPr>
              <w:pStyle w:val="Code"/>
            </w:pPr>
            <w:proofErr w:type="spellStart"/>
            <w:r w:rsidRPr="00755AB7">
              <w:rPr>
                <w:strike/>
              </w:rPr>
              <w:t>assert_subrc</w:t>
            </w:r>
            <w:proofErr w:type="spellEnd"/>
            <w:r w:rsidRPr="00755AB7">
              <w:rPr>
                <w:strike/>
              </w:rPr>
              <w:t>( )</w:t>
            </w:r>
          </w:p>
        </w:tc>
      </w:tr>
    </w:tbl>
    <w:p w14:paraId="230A1E80" w14:textId="77777777" w:rsidR="00BE681E" w:rsidRDefault="00BE681E" w:rsidP="00F95E14">
      <w:pPr>
        <w:rPr>
          <w:rFonts w:asciiTheme="minorHAnsi" w:hAnsiTheme="minorHAnsi" w:cstheme="minorHAnsi"/>
          <w:lang w:val="en-US"/>
        </w:rPr>
      </w:pPr>
    </w:p>
    <w:sectPr w:rsidR="00BE681E" w:rsidSect="00934C1F">
      <w:footerReference w:type="default" r:id="rId6"/>
      <w:pgSz w:w="11906" w:h="16838"/>
      <w:pgMar w:top="1418" w:right="567" w:bottom="720" w:left="567" w:header="709" w:footer="709" w:gutter="0"/>
      <w:cols w:num="3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8C3E5" w14:textId="77777777" w:rsidR="00C0262F" w:rsidRDefault="00C0262F" w:rsidP="00934C1F">
      <w:r>
        <w:separator/>
      </w:r>
    </w:p>
  </w:endnote>
  <w:endnote w:type="continuationSeparator" w:id="0">
    <w:p w14:paraId="3077F9AA" w14:textId="77777777" w:rsidR="00C0262F" w:rsidRDefault="00C0262F" w:rsidP="0093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BC4F6" w14:textId="77744A6D" w:rsidR="00053DEC" w:rsidRPr="006750C5" w:rsidRDefault="00053DEC" w:rsidP="007627BB">
    <w:pPr>
      <w:pStyle w:val="Footer"/>
      <w:tabs>
        <w:tab w:val="clear" w:pos="4536"/>
        <w:tab w:val="clear" w:pos="9072"/>
        <w:tab w:val="center" w:pos="3544"/>
        <w:tab w:val="right" w:pos="10772"/>
      </w:tabs>
      <w:rPr>
        <w:lang w:val="en-US"/>
      </w:rPr>
    </w:pPr>
    <w:r w:rsidRPr="006750C5">
      <w:rPr>
        <w:lang w:val="en-US"/>
      </w:rPr>
      <w:t>Clean ABAP Cheat Sheet v1.</w:t>
    </w:r>
    <w:r w:rsidR="00A153D9">
      <w:rPr>
        <w:lang w:val="en-US"/>
      </w:rPr>
      <w:t>2</w:t>
    </w:r>
    <w:r w:rsidRPr="006750C5">
      <w:rPr>
        <w:lang w:val="en-US"/>
      </w:rPr>
      <w:t>.</w:t>
    </w:r>
    <w:r w:rsidR="00897AB7">
      <w:rPr>
        <w:lang w:val="en-US"/>
      </w:rPr>
      <w:t>1</w:t>
    </w:r>
    <w:r w:rsidR="00452A2B">
      <w:rPr>
        <w:lang w:val="en-US"/>
      </w:rPr>
      <w:t xml:space="preserve"> </w:t>
    </w:r>
    <w:r w:rsidR="007627BB">
      <w:rPr>
        <w:lang w:val="en-US"/>
      </w:rPr>
      <w:tab/>
    </w:r>
    <w:r w:rsidR="007627BB" w:rsidRPr="007627BB">
      <w:rPr>
        <w:lang w:val="en-US"/>
      </w:rPr>
      <w:t>PUBLIC</w:t>
    </w:r>
    <w:r w:rsidR="00452A2B">
      <w:rPr>
        <w:lang w:val="en-US"/>
      </w:rPr>
      <w:tab/>
    </w:r>
    <w:r w:rsidR="00452A2B" w:rsidRPr="00452A2B">
      <w:rPr>
        <w:lang w:val="en-US"/>
      </w:rPr>
      <w:t>https://github.</w:t>
    </w:r>
    <w:r w:rsidR="00153DDE">
      <w:rPr>
        <w:lang w:val="en-US"/>
      </w:rPr>
      <w:t>com</w:t>
    </w:r>
    <w:r w:rsidR="00452A2B" w:rsidRPr="00452A2B">
      <w:rPr>
        <w:lang w:val="en-US"/>
      </w:rPr>
      <w:t>/</w:t>
    </w:r>
    <w:r w:rsidR="00153DDE">
      <w:rPr>
        <w:lang w:val="en-US"/>
      </w:rPr>
      <w:t>SAP</w:t>
    </w:r>
    <w:r w:rsidR="00452A2B" w:rsidRPr="00452A2B">
      <w:rPr>
        <w:lang w:val="en-US"/>
      </w:rPr>
      <w:t>/</w:t>
    </w:r>
    <w:r w:rsidR="00153DDE">
      <w:rPr>
        <w:lang w:val="en-US"/>
      </w:rPr>
      <w:t>clean-abap</w:t>
    </w:r>
    <w:r w:rsidR="00452A2B" w:rsidRPr="00452A2B">
      <w:rPr>
        <w:lang w:val="en-US"/>
      </w:rPr>
      <w:t>/blob/master/</w:t>
    </w:r>
    <w:r w:rsidR="00153DDE">
      <w:rPr>
        <w:lang w:val="en-US"/>
      </w:rPr>
      <w:t>cheat-sheet/</w:t>
    </w:r>
    <w:r w:rsidR="00452A2B" w:rsidRPr="00452A2B">
      <w:rPr>
        <w:lang w:val="en-US"/>
      </w:rPr>
      <w:t>CheatSheet.md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6326F" w14:textId="77777777" w:rsidR="00C0262F" w:rsidRDefault="00C0262F" w:rsidP="00934C1F">
      <w:r>
        <w:separator/>
      </w:r>
    </w:p>
  </w:footnote>
  <w:footnote w:type="continuationSeparator" w:id="0">
    <w:p w14:paraId="68964380" w14:textId="77777777" w:rsidR="00C0262F" w:rsidRDefault="00C0262F" w:rsidP="00934C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14"/>
    <w:rsid w:val="00012D66"/>
    <w:rsid w:val="00013131"/>
    <w:rsid w:val="00053760"/>
    <w:rsid w:val="00053DEC"/>
    <w:rsid w:val="0007366F"/>
    <w:rsid w:val="00080756"/>
    <w:rsid w:val="000B6BD7"/>
    <w:rsid w:val="000C11B1"/>
    <w:rsid w:val="000E0F9C"/>
    <w:rsid w:val="00140590"/>
    <w:rsid w:val="00143FAF"/>
    <w:rsid w:val="00147584"/>
    <w:rsid w:val="00153DDE"/>
    <w:rsid w:val="001758CE"/>
    <w:rsid w:val="001B21F8"/>
    <w:rsid w:val="001B6D1E"/>
    <w:rsid w:val="001E2A37"/>
    <w:rsid w:val="002234EB"/>
    <w:rsid w:val="00227321"/>
    <w:rsid w:val="00231B4F"/>
    <w:rsid w:val="002430E2"/>
    <w:rsid w:val="002722D0"/>
    <w:rsid w:val="00277A63"/>
    <w:rsid w:val="0028659B"/>
    <w:rsid w:val="00286DED"/>
    <w:rsid w:val="00292D6D"/>
    <w:rsid w:val="00297BD4"/>
    <w:rsid w:val="002C037C"/>
    <w:rsid w:val="002C1AF9"/>
    <w:rsid w:val="002D3B3C"/>
    <w:rsid w:val="002D7F65"/>
    <w:rsid w:val="00311D7C"/>
    <w:rsid w:val="00311DBC"/>
    <w:rsid w:val="00335D61"/>
    <w:rsid w:val="00340C94"/>
    <w:rsid w:val="003748FE"/>
    <w:rsid w:val="00376611"/>
    <w:rsid w:val="00386D56"/>
    <w:rsid w:val="00390467"/>
    <w:rsid w:val="003A021F"/>
    <w:rsid w:val="003B41F3"/>
    <w:rsid w:val="003C1097"/>
    <w:rsid w:val="003C5F1F"/>
    <w:rsid w:val="003C7A34"/>
    <w:rsid w:val="003E3073"/>
    <w:rsid w:val="003E6014"/>
    <w:rsid w:val="0044618C"/>
    <w:rsid w:val="00452A2B"/>
    <w:rsid w:val="00455B17"/>
    <w:rsid w:val="00456327"/>
    <w:rsid w:val="0045687F"/>
    <w:rsid w:val="00463C39"/>
    <w:rsid w:val="00477A52"/>
    <w:rsid w:val="00492004"/>
    <w:rsid w:val="00493EA4"/>
    <w:rsid w:val="004A5C1B"/>
    <w:rsid w:val="004A7964"/>
    <w:rsid w:val="004E346D"/>
    <w:rsid w:val="004E7324"/>
    <w:rsid w:val="004F6136"/>
    <w:rsid w:val="00506E23"/>
    <w:rsid w:val="00510662"/>
    <w:rsid w:val="00520A78"/>
    <w:rsid w:val="005259E8"/>
    <w:rsid w:val="005D2215"/>
    <w:rsid w:val="005E54DE"/>
    <w:rsid w:val="005F0D32"/>
    <w:rsid w:val="0060481A"/>
    <w:rsid w:val="00607E18"/>
    <w:rsid w:val="0061357E"/>
    <w:rsid w:val="00616061"/>
    <w:rsid w:val="006167B0"/>
    <w:rsid w:val="00640A9B"/>
    <w:rsid w:val="006633D7"/>
    <w:rsid w:val="00673F03"/>
    <w:rsid w:val="006750C5"/>
    <w:rsid w:val="0068732C"/>
    <w:rsid w:val="006B4E72"/>
    <w:rsid w:val="006C5485"/>
    <w:rsid w:val="006C79F6"/>
    <w:rsid w:val="006E0236"/>
    <w:rsid w:val="006E15B3"/>
    <w:rsid w:val="006E615E"/>
    <w:rsid w:val="00723181"/>
    <w:rsid w:val="0074763D"/>
    <w:rsid w:val="00750FF3"/>
    <w:rsid w:val="00755AB7"/>
    <w:rsid w:val="007627BB"/>
    <w:rsid w:val="00781B0E"/>
    <w:rsid w:val="00782589"/>
    <w:rsid w:val="00790FC5"/>
    <w:rsid w:val="007C2804"/>
    <w:rsid w:val="007D2B03"/>
    <w:rsid w:val="007E10EF"/>
    <w:rsid w:val="007F3C22"/>
    <w:rsid w:val="007F42C7"/>
    <w:rsid w:val="00824157"/>
    <w:rsid w:val="00824D36"/>
    <w:rsid w:val="0085590A"/>
    <w:rsid w:val="008607F2"/>
    <w:rsid w:val="00880794"/>
    <w:rsid w:val="008816B9"/>
    <w:rsid w:val="00881921"/>
    <w:rsid w:val="008825C1"/>
    <w:rsid w:val="00897AB7"/>
    <w:rsid w:val="008A2E7A"/>
    <w:rsid w:val="008A38B4"/>
    <w:rsid w:val="008B1C84"/>
    <w:rsid w:val="008D730A"/>
    <w:rsid w:val="00916EAB"/>
    <w:rsid w:val="00925834"/>
    <w:rsid w:val="00934C1F"/>
    <w:rsid w:val="00936132"/>
    <w:rsid w:val="009373D5"/>
    <w:rsid w:val="00946F81"/>
    <w:rsid w:val="009502BA"/>
    <w:rsid w:val="009534DF"/>
    <w:rsid w:val="00986DF0"/>
    <w:rsid w:val="00997E6D"/>
    <w:rsid w:val="009B1D03"/>
    <w:rsid w:val="009F36F2"/>
    <w:rsid w:val="00A153D9"/>
    <w:rsid w:val="00A153E9"/>
    <w:rsid w:val="00A3708C"/>
    <w:rsid w:val="00A4068B"/>
    <w:rsid w:val="00A53810"/>
    <w:rsid w:val="00A64A56"/>
    <w:rsid w:val="00A916EA"/>
    <w:rsid w:val="00A9436B"/>
    <w:rsid w:val="00A95B38"/>
    <w:rsid w:val="00AE03DA"/>
    <w:rsid w:val="00AE0740"/>
    <w:rsid w:val="00AF4754"/>
    <w:rsid w:val="00B019BE"/>
    <w:rsid w:val="00B277EF"/>
    <w:rsid w:val="00B27A2B"/>
    <w:rsid w:val="00B46A94"/>
    <w:rsid w:val="00B81B29"/>
    <w:rsid w:val="00B92A7F"/>
    <w:rsid w:val="00B9739A"/>
    <w:rsid w:val="00BA4F5D"/>
    <w:rsid w:val="00BE0546"/>
    <w:rsid w:val="00BE09DA"/>
    <w:rsid w:val="00BE681E"/>
    <w:rsid w:val="00C00985"/>
    <w:rsid w:val="00C0262F"/>
    <w:rsid w:val="00C35751"/>
    <w:rsid w:val="00C51272"/>
    <w:rsid w:val="00C90E41"/>
    <w:rsid w:val="00C91C7D"/>
    <w:rsid w:val="00C91D1D"/>
    <w:rsid w:val="00CA2B1A"/>
    <w:rsid w:val="00CA36AA"/>
    <w:rsid w:val="00CB1CF6"/>
    <w:rsid w:val="00CD360F"/>
    <w:rsid w:val="00CF7285"/>
    <w:rsid w:val="00D03E9E"/>
    <w:rsid w:val="00D06937"/>
    <w:rsid w:val="00D12DE1"/>
    <w:rsid w:val="00D20C3A"/>
    <w:rsid w:val="00D23BF4"/>
    <w:rsid w:val="00D30382"/>
    <w:rsid w:val="00D30637"/>
    <w:rsid w:val="00D67071"/>
    <w:rsid w:val="00D74E15"/>
    <w:rsid w:val="00D830EA"/>
    <w:rsid w:val="00D9169D"/>
    <w:rsid w:val="00DE3F59"/>
    <w:rsid w:val="00E2428C"/>
    <w:rsid w:val="00E24B0F"/>
    <w:rsid w:val="00E527BE"/>
    <w:rsid w:val="00E604D5"/>
    <w:rsid w:val="00E63CA6"/>
    <w:rsid w:val="00E9287B"/>
    <w:rsid w:val="00E95324"/>
    <w:rsid w:val="00EA17C2"/>
    <w:rsid w:val="00EE077B"/>
    <w:rsid w:val="00EE39EC"/>
    <w:rsid w:val="00EF1912"/>
    <w:rsid w:val="00F06128"/>
    <w:rsid w:val="00F14A6C"/>
    <w:rsid w:val="00F71218"/>
    <w:rsid w:val="00F72046"/>
    <w:rsid w:val="00F83F67"/>
    <w:rsid w:val="00F95E14"/>
    <w:rsid w:val="00FB3D3B"/>
    <w:rsid w:val="00FC3B47"/>
    <w:rsid w:val="00FD146D"/>
    <w:rsid w:val="00FD5DB1"/>
    <w:rsid w:val="00FE1112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5F6A2"/>
  <w15:chartTrackingRefBased/>
  <w15:docId w15:val="{F343CC6A-5E81-4A1F-8AD2-F7B530C1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7A2B"/>
    <w:pPr>
      <w:spacing w:after="0" w:line="240" w:lineRule="auto"/>
    </w:pPr>
    <w:rPr>
      <w:rFonts w:ascii="Calibri Light" w:hAnsi="Calibri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3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C22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Code">
    <w:name w:val="Code"/>
    <w:basedOn w:val="Normal"/>
    <w:link w:val="CodeChar"/>
    <w:qFormat/>
    <w:rsid w:val="00B27A2B"/>
    <w:pPr>
      <w:spacing w:after="120"/>
      <w:contextualSpacing/>
    </w:pPr>
    <w:rPr>
      <w:rFonts w:ascii="Consolas" w:hAnsi="Consolas" w:cstheme="majorHAnsi"/>
      <w:sz w:val="14"/>
      <w:szCs w:val="16"/>
      <w:lang w:val="en-US"/>
    </w:rPr>
  </w:style>
  <w:style w:type="paragraph" w:customStyle="1" w:styleId="Explanation">
    <w:name w:val="Explanation"/>
    <w:basedOn w:val="Normal"/>
    <w:link w:val="ExplanationChar"/>
    <w:qFormat/>
    <w:rsid w:val="00B27A2B"/>
    <w:pPr>
      <w:spacing w:after="120"/>
      <w:contextualSpacing/>
    </w:pPr>
    <w:rPr>
      <w:rFonts w:cstheme="majorHAnsi"/>
      <w:sz w:val="16"/>
      <w:lang w:val="en-US"/>
    </w:rPr>
  </w:style>
  <w:style w:type="character" w:customStyle="1" w:styleId="CodeChar">
    <w:name w:val="Code Char"/>
    <w:basedOn w:val="DefaultParagraphFont"/>
    <w:link w:val="Code"/>
    <w:rsid w:val="00B27A2B"/>
    <w:rPr>
      <w:rFonts w:ascii="Consolas" w:hAnsi="Consolas" w:cstheme="majorHAnsi"/>
      <w:sz w:val="14"/>
      <w:szCs w:val="16"/>
      <w:lang w:val="en-US"/>
    </w:rPr>
  </w:style>
  <w:style w:type="paragraph" w:customStyle="1" w:styleId="BlockHeader">
    <w:name w:val="Block Header"/>
    <w:basedOn w:val="Normal"/>
    <w:link w:val="BlockHeaderChar"/>
    <w:qFormat/>
    <w:rsid w:val="00227321"/>
    <w:pPr>
      <w:spacing w:before="120" w:after="120"/>
    </w:pPr>
    <w:rPr>
      <w:rFonts w:asciiTheme="majorHAnsi" w:hAnsiTheme="majorHAnsi" w:cstheme="majorHAnsi"/>
      <w:b/>
      <w:sz w:val="24"/>
    </w:rPr>
  </w:style>
  <w:style w:type="character" w:customStyle="1" w:styleId="ExplanationChar">
    <w:name w:val="Explanation Char"/>
    <w:basedOn w:val="DefaultParagraphFont"/>
    <w:link w:val="Explanation"/>
    <w:rsid w:val="00B27A2B"/>
    <w:rPr>
      <w:rFonts w:ascii="Calibri Light" w:hAnsi="Calibri Light" w:cstheme="majorHAnsi"/>
      <w:sz w:val="16"/>
      <w:lang w:val="en-US"/>
    </w:rPr>
  </w:style>
  <w:style w:type="character" w:customStyle="1" w:styleId="BlockHeaderChar">
    <w:name w:val="Block Header Char"/>
    <w:basedOn w:val="DefaultParagraphFont"/>
    <w:link w:val="BlockHeader"/>
    <w:rsid w:val="00227321"/>
    <w:rPr>
      <w:rFonts w:asciiTheme="majorHAnsi" w:hAnsiTheme="majorHAnsi" w:cstheme="majorHAns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C1F"/>
    <w:rPr>
      <w:rFonts w:ascii="Calibri Light" w:hAnsi="Calibri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4C1F"/>
    <w:rPr>
      <w:rFonts w:ascii="Calibri Light" w:hAnsi="Calibri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2035</Words>
  <Characters>12825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Hoffmann</dc:creator>
  <cp:keywords/>
  <dc:description/>
  <cp:lastModifiedBy>Hoffmann, Florian</cp:lastModifiedBy>
  <cp:revision>6</cp:revision>
  <cp:lastPrinted>2018-12-10T11:51:00Z</cp:lastPrinted>
  <dcterms:created xsi:type="dcterms:W3CDTF">2019-04-30T08:26:00Z</dcterms:created>
  <dcterms:modified xsi:type="dcterms:W3CDTF">2019-05-07T08:48:00Z</dcterms:modified>
</cp:coreProperties>
</file>